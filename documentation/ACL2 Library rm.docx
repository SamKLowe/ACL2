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A6" w:rsidRPr="001D5111" w:rsidRDefault="00E03AA6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36"/>
          <w:szCs w:val="36"/>
        </w:rPr>
      </w:pPr>
      <w:r w:rsidRPr="001D5111">
        <w:rPr>
          <w:rFonts w:ascii="Helvetica" w:hAnsi="Helvetica"/>
          <w:b/>
          <w:sz w:val="36"/>
          <w:szCs w:val="36"/>
        </w:rPr>
        <w:t>Overview</w:t>
      </w:r>
    </w:p>
    <w:p w:rsidR="00E03AA6" w:rsidRDefault="00E03AA6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</w:p>
    <w:p w:rsidR="00C04F7B" w:rsidRDefault="000F553D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The pmodACL2 library provides an interface to an ADXL362 3- axis accelerometer. The library initializes the accelerometer and both reads real time data or can support a FIFO buffer system to get 100 kHz spaced results.</w:t>
      </w:r>
    </w:p>
    <w:p w:rsidR="00A05283" w:rsidRDefault="00A05283">
      <w:pPr>
        <w:pStyle w:val="Header"/>
        <w:tabs>
          <w:tab w:val="clear" w:pos="4320"/>
          <w:tab w:val="clear" w:pos="8640"/>
        </w:tabs>
        <w:rPr>
          <w:rFonts w:ascii="Helvetica" w:hAnsi="Helvetica"/>
        </w:rPr>
      </w:pPr>
    </w:p>
    <w:p w:rsidR="00A05283" w:rsidRPr="001D5111" w:rsidRDefault="00A05283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6"/>
          <w:szCs w:val="36"/>
        </w:rPr>
      </w:pPr>
      <w:r w:rsidRPr="001D5111">
        <w:rPr>
          <w:rFonts w:ascii="Helvetica" w:hAnsi="Helvetica"/>
          <w:b/>
          <w:sz w:val="36"/>
          <w:szCs w:val="36"/>
        </w:rPr>
        <w:t>Library Operation</w:t>
      </w:r>
    </w:p>
    <w:p w:rsidR="00A05283" w:rsidRDefault="00A05283">
      <w:pPr>
        <w:pStyle w:val="Header"/>
        <w:tabs>
          <w:tab w:val="clear" w:pos="4320"/>
          <w:tab w:val="clear" w:pos="8640"/>
        </w:tabs>
        <w:rPr>
          <w:rFonts w:ascii="Helvetica" w:hAnsi="Helvetica"/>
        </w:rPr>
      </w:pPr>
    </w:p>
    <w:p w:rsidR="00A05283" w:rsidRPr="003D07DD" w:rsidRDefault="00933FA3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t>Library Interface</w:t>
      </w:r>
    </w:p>
    <w:p w:rsidR="003D07DD" w:rsidRDefault="003D07DD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933FA3" w:rsidRPr="000B5842" w:rsidRDefault="000F553D" w:rsidP="00103BC7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header file ACL2.h defines all the used register addresses and initialization bytes. The file also holds two classes. The first class is </w:t>
      </w:r>
      <w:proofErr w:type="spellStart"/>
      <w:r>
        <w:rPr>
          <w:rFonts w:ascii="Helvetica" w:hAnsi="Helvetica"/>
          <w:sz w:val="22"/>
          <w:szCs w:val="22"/>
        </w:rPr>
        <w:t>myQueue</w:t>
      </w:r>
      <w:proofErr w:type="spellEnd"/>
      <w:r>
        <w:rPr>
          <w:rFonts w:ascii="Helvetica" w:hAnsi="Helvetica"/>
          <w:sz w:val="22"/>
          <w:szCs w:val="22"/>
        </w:rPr>
        <w:t xml:space="preserve"> which is the base for the FIFO buffer using a set integer array. The second class is the ACL2 class. This class is the main interface with the </w:t>
      </w:r>
      <w:r>
        <w:rPr>
          <w:rFonts w:ascii="Helvetica" w:hAnsi="Helvetica"/>
          <w:sz w:val="22"/>
        </w:rPr>
        <w:t xml:space="preserve">ADXL362 and uses the </w:t>
      </w:r>
      <w:proofErr w:type="spellStart"/>
      <w:r>
        <w:rPr>
          <w:rFonts w:ascii="Helvetica" w:hAnsi="Helvetica"/>
          <w:sz w:val="22"/>
        </w:rPr>
        <w:t>myQueue</w:t>
      </w:r>
      <w:proofErr w:type="spellEnd"/>
      <w:r>
        <w:rPr>
          <w:rFonts w:ascii="Helvetica" w:hAnsi="Helvetica"/>
          <w:sz w:val="22"/>
        </w:rPr>
        <w:t xml:space="preserve"> class to implement the FIFO buffer for all three </w:t>
      </w:r>
      <w:proofErr w:type="gramStart"/>
      <w:r>
        <w:rPr>
          <w:rFonts w:ascii="Helvetica" w:hAnsi="Helvetica"/>
          <w:sz w:val="22"/>
        </w:rPr>
        <w:t>axis’s</w:t>
      </w:r>
      <w:proofErr w:type="gramEnd"/>
      <w:r>
        <w:rPr>
          <w:rFonts w:ascii="Helvetica" w:hAnsi="Helvetica"/>
          <w:sz w:val="22"/>
        </w:rPr>
        <w:t xml:space="preserve"> with the ability to have a buffer for the temperature data. To instantiate an ACL2 object, include the ACL2 library and instantiate an ACL2 object.</w:t>
      </w:r>
    </w:p>
    <w:p w:rsidR="00933FA3" w:rsidRPr="000B5842" w:rsidRDefault="00933FA3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933FA3" w:rsidRPr="00933FA3" w:rsidRDefault="000F553D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  <w:r>
        <w:rPr>
          <w:rFonts w:ascii="Helvetica" w:hAnsi="Helvetica"/>
          <w:b/>
        </w:rPr>
        <w:t>ACL2</w:t>
      </w:r>
      <w:r w:rsidR="00933FA3" w:rsidRPr="00933FA3">
        <w:rPr>
          <w:rFonts w:ascii="Helvetica" w:hAnsi="Helvetica"/>
          <w:b/>
        </w:rPr>
        <w:t xml:space="preserve"> Initialization</w:t>
      </w:r>
    </w:p>
    <w:p w:rsidR="00933FA3" w:rsidRPr="000B5842" w:rsidRDefault="00933FA3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AE27CB" w:rsidRDefault="000F553D" w:rsidP="00AE27C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ACL2</w:t>
      </w:r>
      <w:r w:rsidR="00BF7565">
        <w:rPr>
          <w:rFonts w:ascii="Helvetica" w:hAnsi="Helvetica"/>
          <w:sz w:val="22"/>
          <w:szCs w:val="22"/>
        </w:rPr>
        <w:t xml:space="preserve"> module </w:t>
      </w:r>
      <w:r w:rsidR="00103BC7">
        <w:rPr>
          <w:rFonts w:ascii="Helvetica" w:hAnsi="Helvetica"/>
          <w:sz w:val="22"/>
          <w:szCs w:val="22"/>
        </w:rPr>
        <w:t xml:space="preserve">is initialized by calling the </w:t>
      </w:r>
      <w:r w:rsidR="00FA3D70">
        <w:rPr>
          <w:rFonts w:ascii="Helvetica" w:hAnsi="Helvetica"/>
          <w:sz w:val="22"/>
          <w:szCs w:val="22"/>
        </w:rPr>
        <w:t>function</w:t>
      </w:r>
      <w:r w:rsidR="00AE27CB">
        <w:rPr>
          <w:rFonts w:ascii="Helvetica" w:hAnsi="Helvetica"/>
          <w:sz w:val="22"/>
          <w:szCs w:val="22"/>
        </w:rPr>
        <w:t xml:space="preserve"> </w:t>
      </w:r>
      <w:proofErr w:type="gramStart"/>
      <w:r w:rsidR="00AE27CB">
        <w:rPr>
          <w:rFonts w:ascii="Helvetica" w:hAnsi="Helvetica"/>
          <w:sz w:val="22"/>
          <w:szCs w:val="22"/>
        </w:rPr>
        <w:t>begin(</w:t>
      </w:r>
      <w:proofErr w:type="gramEnd"/>
      <w:r w:rsidR="00AE27CB">
        <w:rPr>
          <w:rFonts w:ascii="Helvetica" w:hAnsi="Helvetica"/>
          <w:sz w:val="22"/>
          <w:szCs w:val="22"/>
        </w:rPr>
        <w:t>).  This function sets up the FIFO buffers then calls an initialization function that chooses the following settings.</w:t>
      </w:r>
    </w:p>
    <w:p w:rsidR="00AE27CB" w:rsidRDefault="00AE27CB" w:rsidP="00AE27C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Set the freefall detection threshold to 600 mg (g = earth gravities)</w:t>
      </w:r>
    </w:p>
    <w:p w:rsidR="00AE27CB" w:rsidRDefault="00AE27CB" w:rsidP="00AE27C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Set the freefall detection time to 30 ms</w:t>
      </w:r>
    </w:p>
    <w:p w:rsidR="00AE27CB" w:rsidRDefault="00AE27CB" w:rsidP="00AE27C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Enables the inactivity detect</w:t>
      </w:r>
    </w:p>
    <w:p w:rsidR="00AE27CB" w:rsidRDefault="00AE27CB" w:rsidP="00AE27C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Sets the inactivity interrupt to interrupt pin 1</w:t>
      </w:r>
    </w:p>
    <w:p w:rsidR="00AE27CB" w:rsidRDefault="00AE27CB" w:rsidP="00AE27C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Sets sensor range to </w:t>
      </w:r>
      <w:r>
        <w:rPr>
          <w:rFonts w:ascii="Helvetica" w:hAnsi="Helvetica" w:cs="Helvetica"/>
          <w:sz w:val="22"/>
          <w:szCs w:val="22"/>
        </w:rPr>
        <w:t>±</w:t>
      </w:r>
      <w:r>
        <w:rPr>
          <w:rFonts w:ascii="Helvetica" w:hAnsi="Helvetica"/>
          <w:sz w:val="22"/>
          <w:szCs w:val="22"/>
        </w:rPr>
        <w:t xml:space="preserve"> 8 g</w:t>
      </w:r>
    </w:p>
    <w:p w:rsidR="00AE27CB" w:rsidRDefault="00AE27CB" w:rsidP="00AE27C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Enables measurement</w:t>
      </w:r>
    </w:p>
    <w:p w:rsidR="00AE27CB" w:rsidRDefault="00AE27CB" w:rsidP="00AE27C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</w:p>
    <w:p w:rsidR="00D004F3" w:rsidRDefault="00AE27CB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After the accelerometer is initialized, the device will immediately start spitting out real time data at a frequency of 100 kHz. </w:t>
      </w:r>
    </w:p>
    <w:p w:rsidR="00D004F3" w:rsidRDefault="00D004F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:rsidR="00980956" w:rsidRDefault="00AE27CB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Used Registers and Their </w:t>
      </w:r>
      <w:r w:rsidR="00D004F3">
        <w:rPr>
          <w:rFonts w:ascii="Helvetica" w:hAnsi="Helvetica"/>
          <w:sz w:val="36"/>
          <w:szCs w:val="36"/>
        </w:rPr>
        <w:t>F</w:t>
      </w:r>
      <w:r>
        <w:rPr>
          <w:rFonts w:ascii="Helvetica" w:hAnsi="Helvetica"/>
          <w:sz w:val="36"/>
          <w:szCs w:val="36"/>
        </w:rPr>
        <w:t>unctions</w:t>
      </w:r>
    </w:p>
    <w:p w:rsidR="00D004F3" w:rsidRDefault="00D004F3" w:rsidP="005B4F2B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p w:rsidR="00D004F3" w:rsidRDefault="00D004F3" w:rsidP="002457CD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  <w:r>
        <w:rPr>
          <w:rFonts w:ascii="Helvetica" w:hAnsi="Helvetica"/>
        </w:rPr>
        <w:t>These are the main registers used in the ACL2 libraries. A more in depth view of these register functions can be found in the ADXL362 datasheet found here</w:t>
      </w:r>
      <w:r w:rsidR="002457CD">
        <w:rPr>
          <w:rFonts w:ascii="Helvetica" w:hAnsi="Helvetica"/>
        </w:rPr>
        <w:t xml:space="preserve">. Any of these registers can be accessed by a user by using the </w:t>
      </w:r>
      <w:proofErr w:type="spellStart"/>
      <w:r w:rsidR="002457CD">
        <w:rPr>
          <w:rFonts w:ascii="Helvetica" w:hAnsi="Helvetica"/>
        </w:rPr>
        <w:t>readRegister</w:t>
      </w:r>
      <w:proofErr w:type="spellEnd"/>
      <w:r w:rsidR="002457CD">
        <w:rPr>
          <w:rFonts w:ascii="Helvetica" w:hAnsi="Helvetica"/>
        </w:rPr>
        <w:t xml:space="preserve"> and </w:t>
      </w:r>
      <w:proofErr w:type="spellStart"/>
      <w:r w:rsidR="00D9503E">
        <w:rPr>
          <w:rFonts w:ascii="Helvetica" w:hAnsi="Helvetica"/>
        </w:rPr>
        <w:t>writeRegister</w:t>
      </w:r>
      <w:proofErr w:type="spellEnd"/>
      <w:r w:rsidR="00D9503E">
        <w:rPr>
          <w:rFonts w:ascii="Helvetica" w:hAnsi="Helvetica"/>
        </w:rPr>
        <w:t xml:space="preserve"> functions.</w:t>
      </w:r>
    </w:p>
    <w:p w:rsidR="002457CD" w:rsidRDefault="002457CD" w:rsidP="002457CD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p w:rsidR="002457CD" w:rsidRPr="002457CD" w:rsidRDefault="002457CD" w:rsidP="002457CD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tbl>
      <w:tblPr>
        <w:tblStyle w:val="TableGrid"/>
        <w:tblW w:w="10278" w:type="dxa"/>
        <w:tblLook w:val="04A0"/>
      </w:tblPr>
      <w:tblGrid>
        <w:gridCol w:w="2185"/>
        <w:gridCol w:w="1354"/>
        <w:gridCol w:w="6739"/>
      </w:tblGrid>
      <w:tr w:rsidR="00D004F3" w:rsidRPr="002457CD" w:rsidTr="00D9503E">
        <w:tc>
          <w:tcPr>
            <w:tcW w:w="2185" w:type="dxa"/>
          </w:tcPr>
          <w:p w:rsidR="00D004F3" w:rsidRPr="00397A12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97A12">
              <w:rPr>
                <w:rFonts w:ascii="Helvetica" w:hAnsi="Helvetica"/>
                <w:b/>
                <w:sz w:val="28"/>
                <w:szCs w:val="28"/>
              </w:rPr>
              <w:t>Address name</w:t>
            </w:r>
          </w:p>
        </w:tc>
        <w:tc>
          <w:tcPr>
            <w:tcW w:w="1354" w:type="dxa"/>
          </w:tcPr>
          <w:p w:rsidR="00D004F3" w:rsidRPr="00397A12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97A12">
              <w:rPr>
                <w:rFonts w:ascii="Helvetica" w:hAnsi="Helvetica"/>
                <w:b/>
                <w:sz w:val="28"/>
                <w:szCs w:val="28"/>
              </w:rPr>
              <w:t>Address</w:t>
            </w:r>
          </w:p>
        </w:tc>
        <w:tc>
          <w:tcPr>
            <w:tcW w:w="6739" w:type="dxa"/>
          </w:tcPr>
          <w:p w:rsidR="00D004F3" w:rsidRPr="00397A12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97A12">
              <w:rPr>
                <w:rFonts w:ascii="Helvetica" w:hAnsi="Helvetica"/>
                <w:b/>
                <w:sz w:val="28"/>
                <w:szCs w:val="28"/>
              </w:rPr>
              <w:t>Function</w:t>
            </w:r>
          </w:p>
        </w:tc>
      </w:tr>
      <w:tr w:rsidR="00D004F3" w:rsidRPr="002457CD" w:rsidTr="00D9503E">
        <w:tc>
          <w:tcPr>
            <w:tcW w:w="2185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PART_ID</w:t>
            </w:r>
          </w:p>
        </w:tc>
        <w:tc>
          <w:tcPr>
            <w:tcW w:w="1354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0x02</w:t>
            </w:r>
          </w:p>
        </w:tc>
        <w:tc>
          <w:tcPr>
            <w:tcW w:w="6739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Displays the ACL part ID</w:t>
            </w:r>
          </w:p>
        </w:tc>
      </w:tr>
      <w:tr w:rsidR="00D004F3" w:rsidRPr="002457CD" w:rsidTr="00D9503E">
        <w:tc>
          <w:tcPr>
            <w:tcW w:w="2185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X_DATA</w:t>
            </w:r>
          </w:p>
        </w:tc>
        <w:tc>
          <w:tcPr>
            <w:tcW w:w="1354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0x08</w:t>
            </w:r>
          </w:p>
        </w:tc>
        <w:tc>
          <w:tcPr>
            <w:tcW w:w="6739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8 bit x-axis data (low power)</w:t>
            </w:r>
          </w:p>
        </w:tc>
      </w:tr>
      <w:tr w:rsidR="00D004F3" w:rsidRPr="002457CD" w:rsidTr="00D9503E">
        <w:tc>
          <w:tcPr>
            <w:tcW w:w="2185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Y_DATA</w:t>
            </w:r>
          </w:p>
        </w:tc>
        <w:tc>
          <w:tcPr>
            <w:tcW w:w="1354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0x09</w:t>
            </w:r>
          </w:p>
        </w:tc>
        <w:tc>
          <w:tcPr>
            <w:tcW w:w="6739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8 bit y-axis data (low power)</w:t>
            </w:r>
          </w:p>
        </w:tc>
      </w:tr>
      <w:tr w:rsidR="00D004F3" w:rsidRPr="002457CD" w:rsidTr="00D9503E">
        <w:tc>
          <w:tcPr>
            <w:tcW w:w="2185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Z_DATA</w:t>
            </w:r>
          </w:p>
        </w:tc>
        <w:tc>
          <w:tcPr>
            <w:tcW w:w="1354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0x0A</w:t>
            </w:r>
          </w:p>
        </w:tc>
        <w:tc>
          <w:tcPr>
            <w:tcW w:w="6739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8 bit z-axis data (low power)</w:t>
            </w:r>
          </w:p>
        </w:tc>
      </w:tr>
      <w:tr w:rsidR="00D004F3" w:rsidRPr="002457CD" w:rsidTr="00D9503E">
        <w:tc>
          <w:tcPr>
            <w:tcW w:w="2185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STATUS</w:t>
            </w:r>
          </w:p>
        </w:tc>
        <w:tc>
          <w:tcPr>
            <w:tcW w:w="1354" w:type="dxa"/>
          </w:tcPr>
          <w:p w:rsidR="00D004F3" w:rsidRPr="002457CD" w:rsidRDefault="00D004F3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0x0B</w:t>
            </w:r>
          </w:p>
        </w:tc>
        <w:tc>
          <w:tcPr>
            <w:tcW w:w="6739" w:type="dxa"/>
          </w:tcPr>
          <w:p w:rsidR="00D004F3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Status Register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FIFO_ENTRIES_L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0x0C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LSBs of the 12 bit value of entries in the FIFO buffer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FIFO_ENTRIES_H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0x0D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MSBs of the 12 bit value of entries in the FIFO buffer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XDATA_L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0x0E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LSBs of the 12 bit x-axis accelerometer data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XDATA_H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0x0F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MSBs of the 12 bit x-axis accelerometer data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YDATA_L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0x10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LSBs of the 12 bit y-axis accelerometer data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YDATA_H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0x11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MSBs of the 12 bit y-axis accelerometer data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ZDATA_L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0x12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LSBs of the 12 bit z-axis accelerometer data</w:t>
            </w:r>
          </w:p>
        </w:tc>
      </w:tr>
      <w:tr w:rsidR="002457CD" w:rsidRPr="002457CD" w:rsidTr="00D9503E">
        <w:tc>
          <w:tcPr>
            <w:tcW w:w="2185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ZDATA_H</w:t>
            </w:r>
          </w:p>
        </w:tc>
        <w:tc>
          <w:tcPr>
            <w:tcW w:w="1354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0x13</w:t>
            </w:r>
          </w:p>
        </w:tc>
        <w:tc>
          <w:tcPr>
            <w:tcW w:w="6739" w:type="dxa"/>
          </w:tcPr>
          <w:p w:rsidR="002457CD" w:rsidRPr="002457CD" w:rsidRDefault="002457CD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>MSBs of the 12 bit z-axis accelerometer data</w:t>
            </w:r>
          </w:p>
        </w:tc>
      </w:tr>
      <w:tr w:rsidR="00D9503E" w:rsidRPr="002457CD" w:rsidTr="00D9503E">
        <w:tc>
          <w:tcPr>
            <w:tcW w:w="2185" w:type="dxa"/>
          </w:tcPr>
          <w:p w:rsidR="00D9503E" w:rsidRPr="002457CD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TEMP_L</w:t>
            </w:r>
          </w:p>
        </w:tc>
        <w:tc>
          <w:tcPr>
            <w:tcW w:w="1354" w:type="dxa"/>
          </w:tcPr>
          <w:p w:rsidR="00D9503E" w:rsidRPr="002457CD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0x14</w:t>
            </w:r>
          </w:p>
        </w:tc>
        <w:tc>
          <w:tcPr>
            <w:tcW w:w="6739" w:type="dxa"/>
          </w:tcPr>
          <w:p w:rsidR="00D9503E" w:rsidRPr="002457CD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LSBs of the 12 bit temperature</w:t>
            </w:r>
            <w:r w:rsidRPr="002457CD">
              <w:rPr>
                <w:rFonts w:ascii="Helvetica" w:hAnsi="Helvetica"/>
                <w:sz w:val="22"/>
                <w:szCs w:val="22"/>
              </w:rPr>
              <w:t xml:space="preserve"> data</w:t>
            </w:r>
          </w:p>
        </w:tc>
      </w:tr>
      <w:tr w:rsidR="00D9503E" w:rsidRPr="002457CD" w:rsidTr="00D9503E">
        <w:tc>
          <w:tcPr>
            <w:tcW w:w="2185" w:type="dxa"/>
          </w:tcPr>
          <w:p w:rsidR="00D9503E" w:rsidRP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TEMP_H</w:t>
            </w:r>
          </w:p>
        </w:tc>
        <w:tc>
          <w:tcPr>
            <w:tcW w:w="1354" w:type="dxa"/>
          </w:tcPr>
          <w:p w:rsid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0x15</w:t>
            </w:r>
          </w:p>
        </w:tc>
        <w:tc>
          <w:tcPr>
            <w:tcW w:w="6739" w:type="dxa"/>
          </w:tcPr>
          <w:p w:rsidR="00D9503E" w:rsidRPr="002457CD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MSBs of the 12 bit temperature</w:t>
            </w:r>
            <w:r w:rsidRPr="002457CD">
              <w:rPr>
                <w:rFonts w:ascii="Helvetica" w:hAnsi="Helvetica"/>
                <w:sz w:val="22"/>
                <w:szCs w:val="22"/>
              </w:rPr>
              <w:t xml:space="preserve"> data</w:t>
            </w:r>
          </w:p>
        </w:tc>
      </w:tr>
      <w:tr w:rsidR="00D9503E" w:rsidRPr="002457CD" w:rsidTr="00D9503E">
        <w:tc>
          <w:tcPr>
            <w:tcW w:w="2185" w:type="dxa"/>
          </w:tcPr>
          <w:p w:rsid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SOFT_RESET</w:t>
            </w:r>
          </w:p>
        </w:tc>
        <w:tc>
          <w:tcPr>
            <w:tcW w:w="1354" w:type="dxa"/>
          </w:tcPr>
          <w:p w:rsid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0x1F</w:t>
            </w:r>
          </w:p>
        </w:tc>
        <w:tc>
          <w:tcPr>
            <w:tcW w:w="6739" w:type="dxa"/>
          </w:tcPr>
          <w:p w:rsid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Resets registers to default values</w:t>
            </w:r>
          </w:p>
        </w:tc>
      </w:tr>
      <w:tr w:rsidR="00D9503E" w:rsidRPr="002457CD" w:rsidTr="00D9503E">
        <w:tc>
          <w:tcPr>
            <w:tcW w:w="2185" w:type="dxa"/>
          </w:tcPr>
          <w:p w:rsidR="00D9503E" w:rsidRP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THRESH_INACT_L</w:t>
            </w:r>
          </w:p>
        </w:tc>
        <w:tc>
          <w:tcPr>
            <w:tcW w:w="1354" w:type="dxa"/>
          </w:tcPr>
          <w:p w:rsidR="00D9503E" w:rsidRP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0x23</w:t>
            </w:r>
          </w:p>
        </w:tc>
        <w:tc>
          <w:tcPr>
            <w:tcW w:w="6739" w:type="dxa"/>
          </w:tcPr>
          <w:p w:rsidR="00D9503E" w:rsidRPr="002457CD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2457CD">
              <w:rPr>
                <w:rFonts w:ascii="Helvetica" w:hAnsi="Helvetica"/>
                <w:sz w:val="22"/>
                <w:szCs w:val="22"/>
              </w:rPr>
              <w:t xml:space="preserve">LSBs of the 12 bit </w:t>
            </w:r>
            <w:r>
              <w:rPr>
                <w:rFonts w:ascii="Helvetica" w:hAnsi="Helvetica"/>
                <w:sz w:val="22"/>
                <w:szCs w:val="22"/>
              </w:rPr>
              <w:t>threshold inactivity</w:t>
            </w:r>
          </w:p>
        </w:tc>
      </w:tr>
      <w:tr w:rsidR="00D9503E" w:rsidRPr="002457CD" w:rsidTr="00D9503E">
        <w:tc>
          <w:tcPr>
            <w:tcW w:w="2185" w:type="dxa"/>
          </w:tcPr>
          <w:p w:rsidR="00D9503E" w:rsidRP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THRESH_INACT_</w:t>
            </w:r>
            <w:r>
              <w:rPr>
                <w:rFonts w:ascii="Helvetica" w:hAnsi="Helvetica"/>
                <w:sz w:val="22"/>
                <w:szCs w:val="22"/>
              </w:rPr>
              <w:t>H</w:t>
            </w:r>
          </w:p>
        </w:tc>
        <w:tc>
          <w:tcPr>
            <w:tcW w:w="1354" w:type="dxa"/>
          </w:tcPr>
          <w:p w:rsid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0x24</w:t>
            </w:r>
          </w:p>
        </w:tc>
        <w:tc>
          <w:tcPr>
            <w:tcW w:w="6739" w:type="dxa"/>
          </w:tcPr>
          <w:p w:rsidR="00D9503E" w:rsidRPr="002457CD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</w:t>
            </w:r>
            <w:r w:rsidRPr="002457CD">
              <w:rPr>
                <w:rFonts w:ascii="Helvetica" w:hAnsi="Helvetica"/>
                <w:sz w:val="22"/>
                <w:szCs w:val="22"/>
              </w:rPr>
              <w:t xml:space="preserve">SBs of the 12 bit </w:t>
            </w:r>
            <w:r>
              <w:rPr>
                <w:rFonts w:ascii="Helvetica" w:hAnsi="Helvetica"/>
                <w:sz w:val="22"/>
                <w:szCs w:val="22"/>
              </w:rPr>
              <w:t>threshold inactivity</w:t>
            </w:r>
          </w:p>
        </w:tc>
      </w:tr>
      <w:tr w:rsidR="00D9503E" w:rsidRPr="002457CD" w:rsidTr="00D9503E">
        <w:tc>
          <w:tcPr>
            <w:tcW w:w="2185" w:type="dxa"/>
          </w:tcPr>
          <w:p w:rsidR="00D9503E" w:rsidRP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FIFO_CONTROL</w:t>
            </w:r>
          </w:p>
        </w:tc>
        <w:tc>
          <w:tcPr>
            <w:tcW w:w="1354" w:type="dxa"/>
          </w:tcPr>
          <w:p w:rsidR="00D9503E" w:rsidRDefault="00D9503E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D9503E">
              <w:rPr>
                <w:rFonts w:ascii="Helvetica" w:hAnsi="Helvetica"/>
                <w:sz w:val="22"/>
                <w:szCs w:val="22"/>
              </w:rPr>
              <w:t>0x28</w:t>
            </w:r>
          </w:p>
        </w:tc>
        <w:tc>
          <w:tcPr>
            <w:tcW w:w="6739" w:type="dxa"/>
          </w:tcPr>
          <w:p w:rsidR="00D9503E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Various controlling bits for the FIFO buffer</w:t>
            </w:r>
          </w:p>
        </w:tc>
      </w:tr>
      <w:tr w:rsidR="00397A12" w:rsidRPr="002457CD" w:rsidTr="00D9503E">
        <w:tc>
          <w:tcPr>
            <w:tcW w:w="2185" w:type="dxa"/>
          </w:tcPr>
          <w:p w:rsidR="00397A12" w:rsidRPr="00D9503E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397A12">
              <w:rPr>
                <w:rFonts w:ascii="Helvetica" w:hAnsi="Helvetica"/>
                <w:sz w:val="22"/>
                <w:szCs w:val="22"/>
              </w:rPr>
              <w:t>FIFO_SAMPLES</w:t>
            </w:r>
          </w:p>
        </w:tc>
        <w:tc>
          <w:tcPr>
            <w:tcW w:w="1354" w:type="dxa"/>
          </w:tcPr>
          <w:p w:rsidR="00397A12" w:rsidRPr="00D9503E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0x29</w:t>
            </w:r>
          </w:p>
        </w:tc>
        <w:tc>
          <w:tcPr>
            <w:tcW w:w="6739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Amount of samples before FIFO watermark INT1 fires</w:t>
            </w:r>
          </w:p>
        </w:tc>
      </w:tr>
      <w:tr w:rsidR="00397A12" w:rsidRPr="002457CD" w:rsidTr="00D9503E">
        <w:tc>
          <w:tcPr>
            <w:tcW w:w="2185" w:type="dxa"/>
          </w:tcPr>
          <w:p w:rsidR="00397A12" w:rsidRP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397A12">
              <w:rPr>
                <w:rFonts w:ascii="Helvetica" w:hAnsi="Helvetica"/>
                <w:sz w:val="22"/>
                <w:szCs w:val="22"/>
              </w:rPr>
              <w:t>INTMAP1</w:t>
            </w:r>
          </w:p>
        </w:tc>
        <w:tc>
          <w:tcPr>
            <w:tcW w:w="1354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0x2A</w:t>
            </w:r>
          </w:p>
        </w:tc>
        <w:tc>
          <w:tcPr>
            <w:tcW w:w="6739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Sets which interrupt gets mapped to the INT1 pin</w:t>
            </w:r>
          </w:p>
        </w:tc>
      </w:tr>
      <w:tr w:rsidR="00397A12" w:rsidRPr="002457CD" w:rsidTr="00D9503E">
        <w:tc>
          <w:tcPr>
            <w:tcW w:w="2185" w:type="dxa"/>
          </w:tcPr>
          <w:p w:rsidR="00397A12" w:rsidRP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INTMAP2</w:t>
            </w:r>
          </w:p>
        </w:tc>
        <w:tc>
          <w:tcPr>
            <w:tcW w:w="1354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0x2B</w:t>
            </w:r>
          </w:p>
        </w:tc>
        <w:tc>
          <w:tcPr>
            <w:tcW w:w="6739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Sets which interrupt gets mapped to the INT2 pin</w:t>
            </w:r>
          </w:p>
        </w:tc>
      </w:tr>
      <w:tr w:rsidR="00397A12" w:rsidRPr="002457CD" w:rsidTr="00D9503E">
        <w:tc>
          <w:tcPr>
            <w:tcW w:w="2185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397A12">
              <w:rPr>
                <w:rFonts w:ascii="Helvetica" w:hAnsi="Helvetica"/>
                <w:sz w:val="22"/>
                <w:szCs w:val="22"/>
              </w:rPr>
              <w:t>FILTER_CTL</w:t>
            </w:r>
          </w:p>
        </w:tc>
        <w:tc>
          <w:tcPr>
            <w:tcW w:w="1354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0x2C</w:t>
            </w:r>
          </w:p>
        </w:tc>
        <w:tc>
          <w:tcPr>
            <w:tcW w:w="6739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Various controlling bits for the ACL</w:t>
            </w:r>
          </w:p>
        </w:tc>
      </w:tr>
      <w:tr w:rsidR="00397A12" w:rsidRPr="002457CD" w:rsidTr="00D9503E">
        <w:tc>
          <w:tcPr>
            <w:tcW w:w="2185" w:type="dxa"/>
          </w:tcPr>
          <w:p w:rsidR="00397A12" w:rsidRP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 w:rsidRPr="00397A12">
              <w:rPr>
                <w:rFonts w:ascii="Helvetica" w:hAnsi="Helvetica"/>
                <w:sz w:val="22"/>
                <w:szCs w:val="22"/>
              </w:rPr>
              <w:t>POWER_CTL</w:t>
            </w:r>
          </w:p>
        </w:tc>
        <w:tc>
          <w:tcPr>
            <w:tcW w:w="1354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0x2D</w:t>
            </w:r>
          </w:p>
        </w:tc>
        <w:tc>
          <w:tcPr>
            <w:tcW w:w="6739" w:type="dxa"/>
          </w:tcPr>
          <w:p w:rsidR="00397A12" w:rsidRDefault="00397A12" w:rsidP="00F70E6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Various controlling bits for the ACL</w:t>
            </w:r>
          </w:p>
        </w:tc>
      </w:tr>
    </w:tbl>
    <w:p w:rsidR="00397A12" w:rsidRDefault="00397A12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p w:rsidR="00397A12" w:rsidRDefault="00397A12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D004F3" w:rsidRDefault="00D004F3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</w:rPr>
      </w:pPr>
    </w:p>
    <w:p w:rsidR="001D5111" w:rsidRPr="001D5111" w:rsidRDefault="00397A12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>ACL2</w:t>
      </w:r>
      <w:r w:rsidR="001D5111" w:rsidRPr="001D5111">
        <w:rPr>
          <w:rFonts w:ascii="Helvetica" w:hAnsi="Helvetica"/>
          <w:b/>
          <w:sz w:val="36"/>
          <w:szCs w:val="36"/>
        </w:rPr>
        <w:t xml:space="preserve"> Library Functions</w:t>
      </w:r>
    </w:p>
    <w:p w:rsidR="007C6E0A" w:rsidRDefault="007C6E0A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  <w:sectPr w:rsidR="007C6E0A" w:rsidSect="00D004F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296" w:right="1152" w:bottom="1152" w:left="1152" w:header="720" w:footer="720" w:gutter="0"/>
          <w:cols w:space="720"/>
          <w:titlePg/>
          <w:docGrid w:linePitch="360"/>
        </w:sectPr>
      </w:pPr>
    </w:p>
    <w:p w:rsidR="007C6E0A" w:rsidRDefault="007C6E0A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</w:p>
    <w:p w:rsidR="008251A9" w:rsidRPr="00397A12" w:rsidRDefault="00397A12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2"/>
          <w:szCs w:val="32"/>
        </w:rPr>
      </w:pPr>
      <w:proofErr w:type="spellStart"/>
      <w:proofErr w:type="gramStart"/>
      <w:r w:rsidRPr="00397A12">
        <w:rPr>
          <w:rFonts w:ascii="Helvetica" w:hAnsi="Helvetica"/>
          <w:b/>
          <w:sz w:val="32"/>
          <w:szCs w:val="32"/>
        </w:rPr>
        <w:t>myQueue</w:t>
      </w:r>
      <w:proofErr w:type="spellEnd"/>
      <w:proofErr w:type="gramEnd"/>
      <w:r w:rsidRPr="00397A12">
        <w:rPr>
          <w:rFonts w:ascii="Helvetica" w:hAnsi="Helvetica"/>
          <w:b/>
          <w:sz w:val="32"/>
          <w:szCs w:val="32"/>
        </w:rPr>
        <w:t xml:space="preserve"> Class</w:t>
      </w:r>
    </w:p>
    <w:p w:rsidR="00397A12" w:rsidRDefault="00397A12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</w:p>
    <w:p w:rsidR="008251A9" w:rsidRDefault="008251A9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2"/>
        </w:rPr>
        <w:t xml:space="preserve">The </w:t>
      </w:r>
      <w:proofErr w:type="spellStart"/>
      <w:r>
        <w:rPr>
          <w:rFonts w:ascii="Helvetica" w:hAnsi="Helvetica"/>
          <w:sz w:val="22"/>
          <w:szCs w:val="22"/>
        </w:rPr>
        <w:t>myQueue</w:t>
      </w:r>
      <w:proofErr w:type="spellEnd"/>
      <w:r>
        <w:rPr>
          <w:rFonts w:ascii="Helvetica" w:hAnsi="Helvetica"/>
          <w:sz w:val="22"/>
          <w:szCs w:val="22"/>
        </w:rPr>
        <w:t xml:space="preserve"> class uses a set length integer array. This is possible because the FIFO buffer on the </w:t>
      </w:r>
      <w:r>
        <w:rPr>
          <w:rFonts w:ascii="Helvetica" w:hAnsi="Helvetica"/>
          <w:sz w:val="22"/>
        </w:rPr>
        <w:t xml:space="preserve">ADXL362 will work on a fill dump basis. Meaning the buffer will fill up until the user needs the data, then the </w:t>
      </w:r>
      <w:r w:rsidR="00EB2DE5">
        <w:rPr>
          <w:rFonts w:ascii="Helvetica" w:hAnsi="Helvetica"/>
          <w:sz w:val="22"/>
        </w:rPr>
        <w:t xml:space="preserve">buffer will be completely emptied. This means a set array length can be used and no data is dynamically allocated. </w:t>
      </w:r>
      <w:r w:rsidR="0020600C">
        <w:rPr>
          <w:rFonts w:ascii="Helvetica" w:hAnsi="Helvetica"/>
          <w:sz w:val="22"/>
        </w:rPr>
        <w:t xml:space="preserve">Below is a filled </w:t>
      </w:r>
      <w:proofErr w:type="spellStart"/>
      <w:r w:rsidR="0020600C">
        <w:rPr>
          <w:rFonts w:ascii="Helvetica" w:hAnsi="Helvetica"/>
          <w:sz w:val="22"/>
        </w:rPr>
        <w:t>myQueue</w:t>
      </w:r>
      <w:proofErr w:type="spellEnd"/>
      <w:r w:rsidR="0020600C">
        <w:rPr>
          <w:rFonts w:ascii="Helvetica" w:hAnsi="Helvetica"/>
          <w:sz w:val="22"/>
        </w:rPr>
        <w:t xml:space="preserve"> with 510 items</w:t>
      </w:r>
    </w:p>
    <w:p w:rsidR="0020600C" w:rsidRDefault="0020600C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</w:rPr>
      </w:pPr>
    </w:p>
    <w:p w:rsidR="00A86A85" w:rsidRDefault="00A86A85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</w:rPr>
      </w:pPr>
    </w:p>
    <w:p w:rsidR="00A86A85" w:rsidRDefault="0020600C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Item0</w:t>
      </w:r>
      <w:r>
        <w:rPr>
          <w:rFonts w:ascii="Helvetica" w:hAnsi="Helvetica"/>
          <w:sz w:val="22"/>
        </w:rPr>
        <w:tab/>
        <w:t xml:space="preserve">      Item1</w:t>
      </w:r>
      <w:r>
        <w:rPr>
          <w:rFonts w:ascii="Helvetica" w:hAnsi="Helvetica"/>
          <w:sz w:val="22"/>
        </w:rPr>
        <w:tab/>
        <w:t>Item2      Item3       Item4</w:t>
      </w:r>
      <w:r>
        <w:rPr>
          <w:rFonts w:ascii="Helvetica" w:hAnsi="Helvetica"/>
          <w:sz w:val="22"/>
        </w:rPr>
        <w:tab/>
        <w:t>……………………     Item510   Item511    Item512</w:t>
      </w:r>
    </w:p>
    <w:tbl>
      <w:tblPr>
        <w:tblStyle w:val="TableGrid"/>
        <w:tblW w:w="0" w:type="auto"/>
        <w:tblLook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6"/>
        <w:gridCol w:w="1016"/>
      </w:tblGrid>
      <w:tr w:rsidR="00A86A85" w:rsidTr="00A86A85"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Int0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Int1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Int2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Int3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Int4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………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……….</w:t>
            </w:r>
          </w:p>
        </w:tc>
        <w:tc>
          <w:tcPr>
            <w:tcW w:w="1015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Int510</w:t>
            </w:r>
          </w:p>
        </w:tc>
        <w:tc>
          <w:tcPr>
            <w:tcW w:w="1016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6" w:type="dxa"/>
          </w:tcPr>
          <w:p w:rsidR="00A86A85" w:rsidRDefault="0020600C" w:rsidP="001D5111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</w:tr>
    </w:tbl>
    <w:p w:rsidR="0020600C" w:rsidRDefault="0020600C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</w:t>
      </w:r>
      <w:r>
        <w:rPr>
          <w:rFonts w:ascii="Helvetica" w:hAnsi="Helvetica" w:cs="Helvetica"/>
          <w:sz w:val="22"/>
          <w:szCs w:val="22"/>
        </w:rPr>
        <w:t xml:space="preserve">↑ </w:t>
      </w:r>
      <w:r>
        <w:rPr>
          <w:rFonts w:ascii="Helvetica" w:hAnsi="Helvetica" w:cs="Helvetica"/>
          <w:sz w:val="22"/>
          <w:szCs w:val="22"/>
        </w:rPr>
        <w:tab/>
        <w:t xml:space="preserve">        </w: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     </w:t>
      </w:r>
      <w:r>
        <w:rPr>
          <w:rFonts w:ascii="Helvetica" w:hAnsi="Helvetica" w:cs="Helvetica"/>
          <w:sz w:val="22"/>
          <w:szCs w:val="22"/>
        </w:rPr>
        <w:t xml:space="preserve">↑            </w:t>
      </w:r>
      <w:r>
        <w:rPr>
          <w:rFonts w:ascii="Helvetica" w:hAnsi="Helvetica"/>
          <w:sz w:val="22"/>
          <w:szCs w:val="22"/>
        </w:rPr>
        <w:t xml:space="preserve">  </w:t>
      </w:r>
      <w:r>
        <w:rPr>
          <w:rFonts w:ascii="Helvetica" w:hAnsi="Helvetica" w:cs="Helvetica"/>
          <w:sz w:val="22"/>
          <w:szCs w:val="22"/>
        </w:rPr>
        <w:t>↑</w:t>
      </w:r>
    </w:p>
    <w:p w:rsidR="0020600C" w:rsidRPr="008251A9" w:rsidRDefault="0020600C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Front_ptr</w:t>
      </w:r>
      <w:proofErr w:type="spellEnd"/>
      <w:r>
        <w:rPr>
          <w:rFonts w:ascii="Helvetica" w:hAnsi="Helvetica"/>
          <w:sz w:val="22"/>
          <w:szCs w:val="22"/>
        </w:rPr>
        <w:t xml:space="preserve"> and </w:t>
      </w:r>
      <w:proofErr w:type="spellStart"/>
      <w:r>
        <w:rPr>
          <w:rFonts w:ascii="Helvetica" w:hAnsi="Helvetica"/>
          <w:sz w:val="22"/>
          <w:szCs w:val="22"/>
        </w:rPr>
        <w:t>head_ptr</w:t>
      </w:r>
      <w:proofErr w:type="spellEnd"/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    </w:t>
      </w:r>
      <w:proofErr w:type="spellStart"/>
      <w:r>
        <w:rPr>
          <w:rFonts w:ascii="Helvetica" w:hAnsi="Helvetica"/>
          <w:sz w:val="22"/>
          <w:szCs w:val="22"/>
        </w:rPr>
        <w:t>tail_ptr</w:t>
      </w:r>
      <w:proofErr w:type="spellEnd"/>
      <w:r>
        <w:rPr>
          <w:rFonts w:ascii="Helvetica" w:hAnsi="Helvetica"/>
          <w:sz w:val="22"/>
          <w:szCs w:val="22"/>
        </w:rPr>
        <w:t xml:space="preserve">    </w:t>
      </w:r>
      <w:proofErr w:type="spellStart"/>
      <w:r>
        <w:rPr>
          <w:rFonts w:ascii="Helvetica" w:hAnsi="Helvetica"/>
          <w:sz w:val="22"/>
          <w:szCs w:val="22"/>
        </w:rPr>
        <w:t>back_ptr</w:t>
      </w:r>
      <w:proofErr w:type="spellEnd"/>
    </w:p>
    <w:p w:rsidR="008251A9" w:rsidRDefault="008251A9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</w:p>
    <w:p w:rsidR="0020600C" w:rsidRDefault="0020600C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</w:rPr>
      </w:pPr>
    </w:p>
    <w:p w:rsidR="001D5111" w:rsidRPr="00E060F6" w:rsidRDefault="001D5111" w:rsidP="001D5111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 w:rsidRPr="00E060F6">
        <w:rPr>
          <w:rFonts w:ascii="Helvetica" w:hAnsi="Helvetica"/>
          <w:b/>
          <w:sz w:val="28"/>
          <w:szCs w:val="28"/>
        </w:rPr>
        <w:t>Public Functions</w:t>
      </w:r>
    </w:p>
    <w:p w:rsidR="001D5111" w:rsidRPr="00C46C99" w:rsidRDefault="001D5111" w:rsidP="001D5111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397A12" w:rsidRDefault="00397A12" w:rsidP="001D5111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spellStart"/>
      <w:proofErr w:type="gramStart"/>
      <w:r w:rsidRPr="00397A12">
        <w:rPr>
          <w:rFonts w:ascii="Helvetica" w:hAnsi="Helvetica"/>
          <w:b/>
          <w:sz w:val="22"/>
          <w:szCs w:val="22"/>
        </w:rPr>
        <w:t>myQueue</w:t>
      </w:r>
      <w:proofErr w:type="spellEnd"/>
      <w:r>
        <w:rPr>
          <w:rFonts w:ascii="Helvetica" w:hAnsi="Helvetica"/>
          <w:b/>
          <w:sz w:val="22"/>
          <w:szCs w:val="22"/>
        </w:rPr>
        <w:t>()</w:t>
      </w:r>
      <w:proofErr w:type="gramEnd"/>
    </w:p>
    <w:p w:rsidR="00F456BA" w:rsidRDefault="00397A12" w:rsidP="00E060F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7C6E0A" w:rsidRDefault="00F456BA" w:rsidP="00F456BA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 w:rsidR="007C6E0A">
        <w:rPr>
          <w:rFonts w:ascii="Helvetica" w:hAnsi="Helvetica"/>
          <w:sz w:val="22"/>
          <w:szCs w:val="22"/>
        </w:rPr>
        <w:tab/>
      </w:r>
    </w:p>
    <w:p w:rsidR="007C6E0A" w:rsidRDefault="007C6E0A" w:rsidP="00E060F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D5111" w:rsidRDefault="001D5111" w:rsidP="00E060F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5725BE" w:rsidRDefault="005725BE" w:rsidP="00E060F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7C6E0A" w:rsidRDefault="007C6E0A" w:rsidP="00E060F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F456BA" w:rsidRDefault="00F456BA" w:rsidP="00F456BA">
      <w:pPr>
        <w:pStyle w:val="Header"/>
        <w:rPr>
          <w:rFonts w:ascii="Helvetica" w:hAnsi="Helvetica"/>
          <w:sz w:val="22"/>
          <w:szCs w:val="22"/>
        </w:rPr>
      </w:pPr>
      <w:r w:rsidRPr="00F456BA">
        <w:rPr>
          <w:rFonts w:ascii="Helvetica" w:hAnsi="Helvetica"/>
          <w:sz w:val="22"/>
          <w:szCs w:val="22"/>
        </w:rPr>
        <w:t>Constructor for queue sets the pointers to initial positions</w:t>
      </w:r>
      <w:r>
        <w:rPr>
          <w:rFonts w:ascii="Helvetica" w:hAnsi="Helvetica"/>
          <w:sz w:val="22"/>
          <w:szCs w:val="22"/>
        </w:rPr>
        <w:t xml:space="preserve"> </w:t>
      </w:r>
      <w:r w:rsidRPr="00F456BA">
        <w:rPr>
          <w:rFonts w:ascii="Helvetica" w:hAnsi="Helvetica"/>
          <w:sz w:val="22"/>
          <w:szCs w:val="22"/>
        </w:rPr>
        <w:tab/>
        <w:t xml:space="preserve">and clears the queue by calling </w:t>
      </w:r>
      <w:proofErr w:type="spellStart"/>
      <w:proofErr w:type="gramStart"/>
      <w:r w:rsidRPr="00F456BA">
        <w:rPr>
          <w:rFonts w:ascii="Helvetica" w:hAnsi="Helvetica"/>
          <w:sz w:val="22"/>
          <w:szCs w:val="22"/>
        </w:rPr>
        <w:t>resetQueue</w:t>
      </w:r>
      <w:proofErr w:type="spellEnd"/>
      <w:r w:rsidRPr="00F456BA">
        <w:rPr>
          <w:rFonts w:ascii="Helvetica" w:hAnsi="Helvetica"/>
          <w:sz w:val="22"/>
          <w:szCs w:val="22"/>
        </w:rPr>
        <w:t>()</w:t>
      </w:r>
      <w:proofErr w:type="gramEnd"/>
    </w:p>
    <w:p w:rsidR="008251A9" w:rsidRPr="008251A9" w:rsidRDefault="008251A9" w:rsidP="00F456BA">
      <w:pPr>
        <w:pStyle w:val="Header"/>
        <w:rPr>
          <w:rFonts w:ascii="Helvetica" w:hAnsi="Helvetica"/>
          <w:sz w:val="22"/>
          <w:szCs w:val="22"/>
        </w:rPr>
      </w:pPr>
    </w:p>
    <w:p w:rsidR="008251A9" w:rsidRDefault="008251A9" w:rsidP="008251A9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 w:rsidRPr="008251A9">
        <w:rPr>
          <w:rFonts w:ascii="Helvetica" w:hAnsi="Helvetica"/>
          <w:b/>
          <w:sz w:val="22"/>
          <w:szCs w:val="22"/>
        </w:rPr>
        <w:t>empty()</w:t>
      </w:r>
      <w:proofErr w:type="gramEnd"/>
    </w:p>
    <w:p w:rsidR="008251A9" w:rsidRDefault="008251A9" w:rsidP="008251A9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8251A9" w:rsidRDefault="008251A9" w:rsidP="008251A9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8251A9" w:rsidRDefault="008251A9" w:rsidP="008251A9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8251A9" w:rsidRDefault="008251A9" w:rsidP="008251A9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8251A9" w:rsidRDefault="008251A9" w:rsidP="008251A9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8251A9" w:rsidRDefault="008251A9" w:rsidP="008251A9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8251A9" w:rsidRDefault="008251A9" w:rsidP="008251A9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</w:t>
      </w:r>
      <w:r w:rsidRPr="008251A9">
        <w:rPr>
          <w:rFonts w:ascii="Helvetica" w:hAnsi="Helvetica"/>
          <w:sz w:val="22"/>
          <w:szCs w:val="22"/>
        </w:rPr>
        <w:t>ets all members of the queue to -1</w:t>
      </w:r>
      <w:r>
        <w:rPr>
          <w:rFonts w:ascii="Helvetica" w:hAnsi="Helvetica"/>
          <w:sz w:val="22"/>
          <w:szCs w:val="22"/>
        </w:rPr>
        <w:t xml:space="preserve"> and </w:t>
      </w:r>
      <w:r w:rsidRPr="008251A9">
        <w:rPr>
          <w:rFonts w:ascii="Helvetica" w:hAnsi="Helvetica"/>
          <w:sz w:val="22"/>
          <w:szCs w:val="22"/>
        </w:rPr>
        <w:t>resets the pointers to the beginning</w:t>
      </w:r>
      <w:r>
        <w:rPr>
          <w:rFonts w:ascii="Helvetica" w:hAnsi="Helvetica"/>
          <w:sz w:val="22"/>
          <w:szCs w:val="22"/>
        </w:rPr>
        <w:t>. At a top level it deletes all queue members.</w:t>
      </w:r>
      <w:r w:rsidR="00454D27">
        <w:rPr>
          <w:rFonts w:ascii="Helvetica" w:hAnsi="Helvetica"/>
          <w:sz w:val="22"/>
          <w:szCs w:val="22"/>
        </w:rPr>
        <w:t xml:space="preserve"> Below is the queue after empty.</w:t>
      </w:r>
    </w:p>
    <w:p w:rsidR="0020600C" w:rsidRDefault="0020600C" w:rsidP="008251A9">
      <w:pPr>
        <w:pStyle w:val="Header"/>
        <w:rPr>
          <w:rFonts w:ascii="Helvetica" w:hAnsi="Helvetica"/>
          <w:sz w:val="22"/>
          <w:szCs w:val="22"/>
        </w:rPr>
      </w:pPr>
    </w:p>
    <w:p w:rsidR="0020600C" w:rsidRDefault="0020600C" w:rsidP="0020600C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</w:rPr>
      </w:pPr>
    </w:p>
    <w:p w:rsidR="0020600C" w:rsidRDefault="0020600C" w:rsidP="0020600C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Item0</w:t>
      </w:r>
      <w:r>
        <w:rPr>
          <w:rFonts w:ascii="Helvetica" w:hAnsi="Helvetica"/>
          <w:sz w:val="22"/>
        </w:rPr>
        <w:tab/>
        <w:t xml:space="preserve">      Item1</w:t>
      </w:r>
      <w:r>
        <w:rPr>
          <w:rFonts w:ascii="Helvetica" w:hAnsi="Helvetica"/>
          <w:sz w:val="22"/>
        </w:rPr>
        <w:tab/>
        <w:t>Item2      Item3       Item4</w:t>
      </w:r>
      <w:r>
        <w:rPr>
          <w:rFonts w:ascii="Helvetica" w:hAnsi="Helvetica"/>
          <w:sz w:val="22"/>
        </w:rPr>
        <w:tab/>
        <w:t>……………………     Item510   Item511    Item512</w:t>
      </w:r>
    </w:p>
    <w:tbl>
      <w:tblPr>
        <w:tblStyle w:val="TableGrid"/>
        <w:tblW w:w="0" w:type="auto"/>
        <w:tblLook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6"/>
        <w:gridCol w:w="1016"/>
      </w:tblGrid>
      <w:tr w:rsidR="0020600C" w:rsidTr="00B245B8"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………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……….</w:t>
            </w:r>
          </w:p>
        </w:tc>
        <w:tc>
          <w:tcPr>
            <w:tcW w:w="1015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6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  <w:tc>
          <w:tcPr>
            <w:tcW w:w="1016" w:type="dxa"/>
          </w:tcPr>
          <w:p w:rsidR="0020600C" w:rsidRDefault="0020600C" w:rsidP="00B245B8">
            <w:pPr>
              <w:pStyle w:val="Header"/>
              <w:tabs>
                <w:tab w:val="clear" w:pos="4320"/>
                <w:tab w:val="clear" w:pos="8640"/>
              </w:tabs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-1</w:t>
            </w:r>
          </w:p>
        </w:tc>
      </w:tr>
    </w:tbl>
    <w:p w:rsidR="0020600C" w:rsidRPr="00454D27" w:rsidRDefault="0020600C" w:rsidP="0020600C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</w:t>
      </w:r>
      <w:r>
        <w:rPr>
          <w:rFonts w:ascii="Helvetica" w:hAnsi="Helvetica" w:cs="Helvetica"/>
          <w:sz w:val="22"/>
          <w:szCs w:val="22"/>
        </w:rPr>
        <w:t xml:space="preserve">↑                </w: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                      </w:t>
      </w:r>
      <w:r>
        <w:rPr>
          <w:rFonts w:ascii="Helvetica" w:hAnsi="Helvetica" w:cs="Helvetica"/>
          <w:sz w:val="22"/>
          <w:szCs w:val="22"/>
        </w:rPr>
        <w:tab/>
        <w:t xml:space="preserve"> </w:t>
      </w:r>
      <w:r w:rsidR="00454D27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       </w:t>
      </w:r>
      <w:r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454D27">
        <w:rPr>
          <w:rFonts w:ascii="Helvetica" w:hAnsi="Helvetica"/>
          <w:sz w:val="22"/>
          <w:szCs w:val="22"/>
        </w:rPr>
        <w:t xml:space="preserve">                                                 </w:t>
      </w:r>
      <w:r w:rsidR="00454D27">
        <w:rPr>
          <w:rFonts w:ascii="Helvetica" w:hAnsi="Helvetica" w:cs="Helvetica"/>
          <w:sz w:val="22"/>
          <w:szCs w:val="22"/>
        </w:rPr>
        <w:t xml:space="preserve">↑                </w:t>
      </w:r>
      <w:r w:rsidR="00454D27">
        <w:rPr>
          <w:rFonts w:ascii="Helvetica" w:hAnsi="Helvetica"/>
          <w:sz w:val="22"/>
          <w:szCs w:val="22"/>
        </w:rPr>
        <w:t xml:space="preserve"> </w:t>
      </w:r>
      <w:r w:rsidR="00454D27">
        <w:rPr>
          <w:rFonts w:ascii="Helvetica" w:hAnsi="Helvetica" w:cs="Helvetica"/>
          <w:sz w:val="22"/>
          <w:szCs w:val="22"/>
        </w:rPr>
        <w:t xml:space="preserve">               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 w:rsidRPr="00454D27">
        <w:rPr>
          <w:rFonts w:ascii="Helvetica" w:hAnsi="Helvetica"/>
          <w:sz w:val="22"/>
          <w:szCs w:val="22"/>
        </w:rPr>
        <w:t>Front_ptr</w:t>
      </w:r>
      <w:proofErr w:type="spellEnd"/>
      <w:r w:rsidRPr="00454D27">
        <w:rPr>
          <w:rFonts w:ascii="Helvetica" w:hAnsi="Helvetica"/>
          <w:sz w:val="22"/>
          <w:szCs w:val="22"/>
        </w:rPr>
        <w:t>/</w:t>
      </w:r>
      <w:proofErr w:type="spellStart"/>
      <w:r w:rsidRPr="00454D27">
        <w:rPr>
          <w:rFonts w:ascii="Helvetica" w:hAnsi="Helvetica"/>
          <w:sz w:val="22"/>
          <w:szCs w:val="22"/>
        </w:rPr>
        <w:t>head_ptr</w:t>
      </w:r>
      <w:proofErr w:type="spellEnd"/>
      <w:r w:rsidRPr="00454D27">
        <w:rPr>
          <w:rFonts w:ascii="Helvetica" w:hAnsi="Helvetica"/>
          <w:sz w:val="22"/>
          <w:szCs w:val="22"/>
        </w:rPr>
        <w:t>/</w:t>
      </w:r>
      <w:proofErr w:type="spellStart"/>
      <w:r w:rsidRPr="00454D27">
        <w:rPr>
          <w:rFonts w:ascii="Helvetica" w:hAnsi="Helvetica"/>
          <w:sz w:val="22"/>
          <w:szCs w:val="22"/>
        </w:rPr>
        <w:t>tail_ptr</w:t>
      </w:r>
      <w:proofErr w:type="spellEnd"/>
      <w:r w:rsidR="00454D27" w:rsidRPr="00454D27">
        <w:rPr>
          <w:rFonts w:ascii="Helvetica" w:hAnsi="Helvetica"/>
          <w:sz w:val="22"/>
          <w:szCs w:val="22"/>
        </w:rPr>
        <w:tab/>
      </w:r>
      <w:r w:rsidR="00454D27">
        <w:rPr>
          <w:rFonts w:ascii="Helvetica" w:hAnsi="Helvetica"/>
          <w:sz w:val="18"/>
          <w:szCs w:val="18"/>
        </w:rPr>
        <w:tab/>
      </w:r>
      <w:r w:rsidR="00454D27">
        <w:rPr>
          <w:rFonts w:ascii="Helvetica" w:hAnsi="Helvetica"/>
          <w:sz w:val="18"/>
          <w:szCs w:val="18"/>
        </w:rPr>
        <w:tab/>
      </w:r>
      <w:r w:rsidR="00454D27">
        <w:rPr>
          <w:rFonts w:ascii="Helvetica" w:hAnsi="Helvetica"/>
          <w:sz w:val="18"/>
          <w:szCs w:val="18"/>
        </w:rPr>
        <w:tab/>
      </w:r>
      <w:r w:rsidR="00454D27">
        <w:rPr>
          <w:rFonts w:ascii="Helvetica" w:hAnsi="Helvetica"/>
          <w:sz w:val="18"/>
          <w:szCs w:val="18"/>
        </w:rPr>
        <w:tab/>
      </w:r>
      <w:r w:rsidR="00454D27">
        <w:rPr>
          <w:rFonts w:ascii="Helvetica" w:hAnsi="Helvetica"/>
          <w:sz w:val="18"/>
          <w:szCs w:val="18"/>
        </w:rPr>
        <w:tab/>
      </w:r>
      <w:r w:rsidR="00454D27">
        <w:rPr>
          <w:rFonts w:ascii="Helvetica" w:hAnsi="Helvetica"/>
          <w:sz w:val="18"/>
          <w:szCs w:val="18"/>
        </w:rPr>
        <w:tab/>
      </w:r>
      <w:r w:rsidR="00454D27">
        <w:rPr>
          <w:rFonts w:ascii="Helvetica" w:hAnsi="Helvetica"/>
          <w:sz w:val="18"/>
          <w:szCs w:val="18"/>
        </w:rPr>
        <w:tab/>
        <w:t xml:space="preserve">                       </w:t>
      </w:r>
      <w:proofErr w:type="spellStart"/>
      <w:r w:rsidR="00454D27" w:rsidRPr="00454D27">
        <w:rPr>
          <w:rFonts w:ascii="Helvetica" w:hAnsi="Helvetica"/>
          <w:sz w:val="22"/>
          <w:szCs w:val="22"/>
        </w:rPr>
        <w:t>back_ptr</w:t>
      </w:r>
      <w:proofErr w:type="spellEnd"/>
    </w:p>
    <w:p w:rsidR="0020600C" w:rsidRDefault="0020600C" w:rsidP="008251A9">
      <w:pPr>
        <w:pStyle w:val="Header"/>
        <w:rPr>
          <w:rFonts w:ascii="Helvetica" w:hAnsi="Helvetica"/>
          <w:b/>
          <w:sz w:val="28"/>
        </w:rPr>
      </w:pPr>
    </w:p>
    <w:p w:rsidR="0020600C" w:rsidRDefault="0020600C" w:rsidP="008251A9">
      <w:pPr>
        <w:pStyle w:val="Header"/>
        <w:rPr>
          <w:rFonts w:ascii="Helvetica" w:hAnsi="Helvetica"/>
          <w:b/>
          <w:sz w:val="28"/>
        </w:rPr>
      </w:pPr>
    </w:p>
    <w:p w:rsidR="0020600C" w:rsidRDefault="0020600C" w:rsidP="008251A9">
      <w:pPr>
        <w:pStyle w:val="Header"/>
        <w:rPr>
          <w:rFonts w:ascii="Helvetica" w:hAnsi="Helvetica"/>
          <w:b/>
          <w:sz w:val="28"/>
        </w:rPr>
      </w:pPr>
    </w:p>
    <w:p w:rsidR="008251A9" w:rsidRDefault="008251A9" w:rsidP="00F456BA">
      <w:pPr>
        <w:pStyle w:val="Header"/>
        <w:rPr>
          <w:rFonts w:ascii="Helvetica" w:hAnsi="Helvetica"/>
          <w:b/>
          <w:sz w:val="28"/>
        </w:rPr>
      </w:pPr>
    </w:p>
    <w:p w:rsidR="00EB2DE5" w:rsidRDefault="00EB2DE5" w:rsidP="00EB2DE5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size</w:t>
      </w:r>
      <w:r w:rsidRPr="008251A9">
        <w:rPr>
          <w:rFonts w:ascii="Helvetica" w:hAnsi="Helvetica"/>
          <w:b/>
          <w:sz w:val="22"/>
          <w:szCs w:val="22"/>
        </w:rPr>
        <w:t>()</w:t>
      </w:r>
      <w:proofErr w:type="gramEnd"/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 w:rsidR="00454D27">
        <w:rPr>
          <w:rFonts w:ascii="Helvetica" w:hAnsi="Helvetica"/>
          <w:sz w:val="22"/>
          <w:szCs w:val="22"/>
        </w:rPr>
        <w:t>Int</w:t>
      </w:r>
      <w:proofErr w:type="spellEnd"/>
      <w:r w:rsidR="00454D27">
        <w:rPr>
          <w:rFonts w:ascii="Helvetica" w:hAnsi="Helvetica"/>
          <w:sz w:val="22"/>
          <w:szCs w:val="22"/>
        </w:rPr>
        <w:t xml:space="preserve">  </w:t>
      </w:r>
      <w:proofErr w:type="spellStart"/>
      <w:r w:rsidR="00454D27">
        <w:rPr>
          <w:rFonts w:ascii="Helvetica" w:hAnsi="Helvetica"/>
          <w:sz w:val="22"/>
          <w:szCs w:val="22"/>
        </w:rPr>
        <w:t>tail</w:t>
      </w:r>
      <w:proofErr w:type="gramEnd"/>
      <w:r w:rsidR="00D91E53">
        <w:rPr>
          <w:rFonts w:ascii="Helvetica" w:hAnsi="Helvetica"/>
          <w:sz w:val="22"/>
          <w:szCs w:val="22"/>
        </w:rPr>
        <w:t>_ptr</w:t>
      </w:r>
      <w:proofErr w:type="spellEnd"/>
      <w:r w:rsidR="00D91E53">
        <w:rPr>
          <w:rFonts w:ascii="Helvetica" w:hAnsi="Helvetica"/>
          <w:sz w:val="22"/>
          <w:szCs w:val="22"/>
        </w:rPr>
        <w:tab/>
      </w:r>
      <w:r w:rsidR="00D91E53">
        <w:rPr>
          <w:rFonts w:ascii="Helvetica" w:hAnsi="Helvetica"/>
          <w:sz w:val="22"/>
          <w:szCs w:val="22"/>
        </w:rPr>
        <w:tab/>
        <w:t>The number of items currently in the queue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EB2DE5" w:rsidRDefault="00EB2DE5" w:rsidP="00EB2DE5">
      <w:pPr>
        <w:pStyle w:val="Header"/>
        <w:rPr>
          <w:rFonts w:ascii="Helvetica" w:hAnsi="Helvetica"/>
          <w:b/>
          <w:sz w:val="28"/>
        </w:rPr>
      </w:pPr>
      <w:proofErr w:type="gramStart"/>
      <w:r>
        <w:rPr>
          <w:rFonts w:ascii="Helvetica" w:hAnsi="Helvetica"/>
          <w:sz w:val="22"/>
          <w:szCs w:val="22"/>
        </w:rPr>
        <w:t>size(</w:t>
      </w:r>
      <w:proofErr w:type="gramEnd"/>
      <w:r>
        <w:rPr>
          <w:rFonts w:ascii="Helvetica" w:hAnsi="Helvetica"/>
          <w:sz w:val="22"/>
          <w:szCs w:val="22"/>
        </w:rPr>
        <w:t>) return</w:t>
      </w:r>
      <w:r w:rsidR="00454D27">
        <w:rPr>
          <w:rFonts w:ascii="Helvetica" w:hAnsi="Helvetica"/>
          <w:sz w:val="22"/>
          <w:szCs w:val="22"/>
        </w:rPr>
        <w:t>s the tail_ptr. T</w:t>
      </w:r>
      <w:r>
        <w:rPr>
          <w:rFonts w:ascii="Helvetica" w:hAnsi="Helvetica"/>
          <w:sz w:val="22"/>
          <w:szCs w:val="22"/>
        </w:rPr>
        <w:t>his works out to be the size of the queue in this implementation.</w:t>
      </w:r>
    </w:p>
    <w:p w:rsidR="00EB2DE5" w:rsidRDefault="00EB2DE5" w:rsidP="00F456BA">
      <w:pPr>
        <w:pStyle w:val="Header"/>
        <w:rPr>
          <w:rFonts w:ascii="Helvetica" w:hAnsi="Helvetica"/>
          <w:b/>
          <w:sz w:val="28"/>
        </w:rPr>
      </w:pPr>
    </w:p>
    <w:p w:rsidR="00EB2DE5" w:rsidRDefault="00EB2DE5">
      <w:pPr>
        <w:rPr>
          <w:rFonts w:ascii="Helvetica" w:hAnsi="Helvetica"/>
          <w:b/>
          <w:sz w:val="28"/>
        </w:rPr>
      </w:pPr>
    </w:p>
    <w:p w:rsidR="00EB2DE5" w:rsidRDefault="00EB2DE5" w:rsidP="00EB2DE5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front</w:t>
      </w:r>
      <w:r w:rsidRPr="008251A9">
        <w:rPr>
          <w:rFonts w:ascii="Helvetica" w:hAnsi="Helvetica"/>
          <w:b/>
          <w:sz w:val="22"/>
          <w:szCs w:val="22"/>
        </w:rPr>
        <w:t>()</w:t>
      </w:r>
      <w:proofErr w:type="gramEnd"/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 w:rsidR="00454D27">
        <w:rPr>
          <w:rFonts w:ascii="Helvetica" w:hAnsi="Helvetica"/>
          <w:sz w:val="22"/>
          <w:szCs w:val="22"/>
        </w:rPr>
        <w:t>Int</w:t>
      </w:r>
      <w:proofErr w:type="spellEnd"/>
      <w:r w:rsidR="00454D27">
        <w:rPr>
          <w:rFonts w:ascii="Helvetica" w:hAnsi="Helvetica"/>
          <w:sz w:val="22"/>
          <w:szCs w:val="22"/>
        </w:rPr>
        <w:t xml:space="preserve"> </w:t>
      </w:r>
      <w:proofErr w:type="spellStart"/>
      <w:proofErr w:type="gramStart"/>
      <w:r w:rsidR="00454D27">
        <w:rPr>
          <w:rFonts w:ascii="Helvetica" w:hAnsi="Helvetica"/>
          <w:sz w:val="22"/>
          <w:szCs w:val="22"/>
        </w:rPr>
        <w:t>dataQueue</w:t>
      </w:r>
      <w:proofErr w:type="spellEnd"/>
      <w:r w:rsidR="00454D27">
        <w:rPr>
          <w:rFonts w:ascii="Helvetica" w:hAnsi="Helvetica"/>
          <w:sz w:val="22"/>
          <w:szCs w:val="22"/>
        </w:rPr>
        <w:t>[</w:t>
      </w:r>
      <w:proofErr w:type="spellStart"/>
      <w:proofErr w:type="gramEnd"/>
      <w:r w:rsidR="00454D27">
        <w:rPr>
          <w:rFonts w:ascii="Helvetica" w:hAnsi="Helvetica"/>
          <w:sz w:val="22"/>
          <w:szCs w:val="22"/>
        </w:rPr>
        <w:t>head_ptr</w:t>
      </w:r>
      <w:proofErr w:type="spellEnd"/>
      <w:r w:rsidR="00454D27">
        <w:rPr>
          <w:rFonts w:ascii="Helvetica" w:hAnsi="Helvetica"/>
          <w:sz w:val="22"/>
          <w:szCs w:val="22"/>
        </w:rPr>
        <w:t xml:space="preserve"> - 1]</w:t>
      </w:r>
      <w:r w:rsidR="00D91E53">
        <w:rPr>
          <w:rFonts w:ascii="Helvetica" w:hAnsi="Helvetica"/>
          <w:sz w:val="22"/>
          <w:szCs w:val="22"/>
        </w:rPr>
        <w:tab/>
      </w:r>
      <w:r w:rsidR="00D91E53">
        <w:rPr>
          <w:rFonts w:ascii="Helvetica" w:hAnsi="Helvetica"/>
          <w:sz w:val="22"/>
          <w:szCs w:val="22"/>
        </w:rPr>
        <w:tab/>
        <w:t>The value at the front of the queue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EB2DE5" w:rsidRDefault="00EB2DE5" w:rsidP="00EB2DE5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returns the first value in the queue without destroying it.</w:t>
      </w:r>
    </w:p>
    <w:p w:rsidR="00EB2DE5" w:rsidRDefault="00EB2DE5" w:rsidP="00EB2DE5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EB2DE5">
      <w:pPr>
        <w:pStyle w:val="Header"/>
        <w:rPr>
          <w:rFonts w:ascii="Helvetica" w:hAnsi="Helvetica"/>
          <w:sz w:val="22"/>
          <w:szCs w:val="22"/>
        </w:rPr>
      </w:pPr>
    </w:p>
    <w:p w:rsidR="00EB2DE5" w:rsidRDefault="004A2926" w:rsidP="00EB2DE5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back</w:t>
      </w:r>
      <w:r w:rsidR="00EB2DE5" w:rsidRPr="008251A9">
        <w:rPr>
          <w:rFonts w:ascii="Helvetica" w:hAnsi="Helvetica"/>
          <w:b/>
          <w:sz w:val="22"/>
          <w:szCs w:val="22"/>
        </w:rPr>
        <w:t>()</w:t>
      </w:r>
      <w:proofErr w:type="gramEnd"/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EB2DE5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 w:rsidR="00454D27">
        <w:rPr>
          <w:rFonts w:ascii="Helvetica" w:hAnsi="Helvetica"/>
          <w:sz w:val="22"/>
          <w:szCs w:val="22"/>
        </w:rPr>
        <w:t>Int</w:t>
      </w:r>
      <w:proofErr w:type="spellEnd"/>
      <w:r w:rsidR="00454D27">
        <w:rPr>
          <w:rFonts w:ascii="Helvetica" w:hAnsi="Helvetica"/>
          <w:sz w:val="22"/>
          <w:szCs w:val="22"/>
        </w:rPr>
        <w:t xml:space="preserve"> </w:t>
      </w:r>
      <w:proofErr w:type="spellStart"/>
      <w:proofErr w:type="gramStart"/>
      <w:r w:rsidR="004A2926">
        <w:rPr>
          <w:rFonts w:ascii="Helvetica" w:hAnsi="Helvetica"/>
          <w:sz w:val="22"/>
          <w:szCs w:val="22"/>
        </w:rPr>
        <w:t>dataQueue</w:t>
      </w:r>
      <w:proofErr w:type="spellEnd"/>
      <w:r w:rsidR="004A2926">
        <w:rPr>
          <w:rFonts w:ascii="Helvetica" w:hAnsi="Helvetica"/>
          <w:sz w:val="22"/>
          <w:szCs w:val="22"/>
        </w:rPr>
        <w:t>[</w:t>
      </w:r>
      <w:proofErr w:type="spellStart"/>
      <w:proofErr w:type="gramEnd"/>
      <w:r w:rsidR="004A2926">
        <w:rPr>
          <w:rFonts w:ascii="Helvetica" w:hAnsi="Helvetica"/>
          <w:sz w:val="22"/>
          <w:szCs w:val="22"/>
        </w:rPr>
        <w:t>tail_ptr</w:t>
      </w:r>
      <w:proofErr w:type="spellEnd"/>
      <w:r w:rsidR="004A2926">
        <w:rPr>
          <w:rFonts w:ascii="Helvetica" w:hAnsi="Helvetica"/>
          <w:sz w:val="22"/>
          <w:szCs w:val="22"/>
        </w:rPr>
        <w:t xml:space="preserve"> - 1]</w:t>
      </w:r>
      <w:r w:rsidR="00D91E53">
        <w:rPr>
          <w:rFonts w:ascii="Helvetica" w:hAnsi="Helvetica"/>
          <w:sz w:val="22"/>
          <w:szCs w:val="22"/>
        </w:rPr>
        <w:tab/>
      </w:r>
      <w:r w:rsidR="00D91E53">
        <w:rPr>
          <w:rFonts w:ascii="Helvetica" w:hAnsi="Helvetica"/>
          <w:sz w:val="22"/>
          <w:szCs w:val="22"/>
        </w:rPr>
        <w:tab/>
        <w:t>The value at the back of the queue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EB2DE5" w:rsidRDefault="004A2926" w:rsidP="00EB2DE5">
      <w:pPr>
        <w:pStyle w:val="Header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back(</w:t>
      </w:r>
      <w:proofErr w:type="gramEnd"/>
      <w:r>
        <w:rPr>
          <w:rFonts w:ascii="Helvetica" w:hAnsi="Helvetica"/>
          <w:sz w:val="22"/>
          <w:szCs w:val="22"/>
        </w:rPr>
        <w:t xml:space="preserve">)  returns the value one less than the tail_ptr. </w:t>
      </w:r>
      <w:proofErr w:type="gramStart"/>
      <w:r>
        <w:rPr>
          <w:rFonts w:ascii="Helvetica" w:hAnsi="Helvetica"/>
          <w:sz w:val="22"/>
          <w:szCs w:val="22"/>
        </w:rPr>
        <w:t>tail_ptr</w:t>
      </w:r>
      <w:proofErr w:type="gramEnd"/>
      <w:r>
        <w:rPr>
          <w:rFonts w:ascii="Helvetica" w:hAnsi="Helvetica"/>
          <w:sz w:val="22"/>
          <w:szCs w:val="22"/>
        </w:rPr>
        <w:t xml:space="preserve"> points to the array member after the last valid data. </w:t>
      </w:r>
      <w:proofErr w:type="spellStart"/>
      <w:proofErr w:type="gramStart"/>
      <w:r>
        <w:rPr>
          <w:rFonts w:ascii="Helvetica" w:hAnsi="Helvetica"/>
          <w:sz w:val="22"/>
          <w:szCs w:val="22"/>
        </w:rPr>
        <w:t>dataQueue</w:t>
      </w:r>
      <w:proofErr w:type="spellEnd"/>
      <w:r>
        <w:rPr>
          <w:rFonts w:ascii="Helvetica" w:hAnsi="Helvetica"/>
          <w:sz w:val="22"/>
          <w:szCs w:val="22"/>
        </w:rPr>
        <w:t>[</w:t>
      </w:r>
      <w:proofErr w:type="spellStart"/>
      <w:proofErr w:type="gramEnd"/>
      <w:r>
        <w:rPr>
          <w:rFonts w:ascii="Helvetica" w:hAnsi="Helvetica"/>
          <w:sz w:val="22"/>
          <w:szCs w:val="22"/>
        </w:rPr>
        <w:t>tail_ptr</w:t>
      </w:r>
      <w:proofErr w:type="spellEnd"/>
      <w:r>
        <w:rPr>
          <w:rFonts w:ascii="Helvetica" w:hAnsi="Helvetica"/>
          <w:sz w:val="22"/>
          <w:szCs w:val="22"/>
        </w:rPr>
        <w:t xml:space="preserve"> – 1] is the last </w:t>
      </w: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in the queue.  </w:t>
      </w:r>
    </w:p>
    <w:p w:rsidR="00EB2DE5" w:rsidRDefault="00EB2DE5" w:rsidP="00EB2DE5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EB2DE5">
      <w:pPr>
        <w:pStyle w:val="Header"/>
        <w:rPr>
          <w:rFonts w:ascii="Helvetica" w:hAnsi="Helvetica"/>
          <w:sz w:val="22"/>
          <w:szCs w:val="22"/>
        </w:rPr>
      </w:pPr>
    </w:p>
    <w:p w:rsidR="00EB2DE5" w:rsidRDefault="004A2926" w:rsidP="00EB2DE5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spellStart"/>
      <w:r w:rsidRPr="004A2926">
        <w:rPr>
          <w:rFonts w:ascii="Helvetica" w:hAnsi="Helvetica"/>
          <w:b/>
          <w:sz w:val="22"/>
          <w:szCs w:val="22"/>
        </w:rPr>
        <w:t>push_</w:t>
      </w:r>
      <w:proofErr w:type="gramStart"/>
      <w:r w:rsidRPr="004A2926">
        <w:rPr>
          <w:rFonts w:ascii="Helvetica" w:hAnsi="Helvetica"/>
          <w:b/>
          <w:sz w:val="22"/>
          <w:szCs w:val="22"/>
        </w:rPr>
        <w:t>back</w:t>
      </w:r>
      <w:proofErr w:type="spellEnd"/>
      <w:r w:rsidRPr="004A2926">
        <w:rPr>
          <w:rFonts w:ascii="Helvetica" w:hAnsi="Helvetica"/>
          <w:b/>
          <w:sz w:val="22"/>
          <w:szCs w:val="22"/>
        </w:rPr>
        <w:t>(</w:t>
      </w:r>
      <w:proofErr w:type="spellStart"/>
      <w:proofErr w:type="gramEnd"/>
      <w:r w:rsidRPr="004A2926">
        <w:rPr>
          <w:rFonts w:ascii="Helvetica" w:hAnsi="Helvetica"/>
          <w:b/>
          <w:sz w:val="22"/>
          <w:szCs w:val="22"/>
        </w:rPr>
        <w:t>int</w:t>
      </w:r>
      <w:proofErr w:type="spellEnd"/>
      <w:r w:rsidRPr="004A2926">
        <w:rPr>
          <w:rFonts w:ascii="Helvetica" w:hAnsi="Helvetica"/>
          <w:b/>
          <w:sz w:val="22"/>
          <w:szCs w:val="22"/>
        </w:rPr>
        <w:t xml:space="preserve"> value)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EB2DE5" w:rsidRDefault="004A2926" w:rsidP="00EB2DE5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value</w:t>
      </w:r>
      <w:r w:rsidR="00454D27">
        <w:rPr>
          <w:rFonts w:ascii="Helvetica" w:hAnsi="Helvetica"/>
          <w:sz w:val="22"/>
          <w:szCs w:val="22"/>
        </w:rPr>
        <w:t xml:space="preserve"> </w:t>
      </w:r>
      <w:r w:rsidR="00454D27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 xml:space="preserve">  </w:t>
      </w:r>
      <w:proofErr w:type="gramStart"/>
      <w:r>
        <w:rPr>
          <w:rFonts w:ascii="Helvetica" w:hAnsi="Helvetica"/>
          <w:sz w:val="22"/>
          <w:szCs w:val="22"/>
        </w:rPr>
        <w:t>The</w:t>
      </w:r>
      <w:proofErr w:type="gramEnd"/>
      <w:r>
        <w:rPr>
          <w:rFonts w:ascii="Helvetica" w:hAnsi="Helvetica"/>
          <w:sz w:val="22"/>
          <w:szCs w:val="22"/>
        </w:rPr>
        <w:t xml:space="preserve"> value to push onto the queue</w:t>
      </w:r>
      <w:r w:rsidR="00EB2DE5"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4A2926">
        <w:rPr>
          <w:rFonts w:ascii="Helvetica" w:hAnsi="Helvetica"/>
          <w:sz w:val="22"/>
          <w:szCs w:val="22"/>
        </w:rPr>
        <w:t>None</w:t>
      </w:r>
    </w:p>
    <w:p w:rsidR="00EB2DE5" w:rsidRDefault="00EB2DE5" w:rsidP="00EB2DE5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EB2DE5" w:rsidRDefault="004A2926" w:rsidP="00F456BA">
      <w:pPr>
        <w:pStyle w:val="Header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Push_</w:t>
      </w:r>
      <w:proofErr w:type="gramStart"/>
      <w:r>
        <w:rPr>
          <w:rFonts w:ascii="Helvetica" w:hAnsi="Helvetica"/>
          <w:sz w:val="22"/>
          <w:szCs w:val="22"/>
        </w:rPr>
        <w:t>b</w:t>
      </w:r>
      <w:r w:rsidRPr="004A2926">
        <w:rPr>
          <w:rFonts w:ascii="Helvetica" w:hAnsi="Helvetica"/>
          <w:sz w:val="22"/>
          <w:szCs w:val="22"/>
        </w:rPr>
        <w:t>a</w:t>
      </w:r>
      <w:r>
        <w:rPr>
          <w:rFonts w:ascii="Helvetica" w:hAnsi="Helvetica"/>
          <w:sz w:val="22"/>
          <w:szCs w:val="22"/>
        </w:rPr>
        <w:t>ck</w:t>
      </w:r>
      <w:proofErr w:type="spellEnd"/>
      <w:r>
        <w:rPr>
          <w:rFonts w:ascii="Helvetica" w:hAnsi="Helvetica"/>
          <w:sz w:val="22"/>
          <w:szCs w:val="22"/>
        </w:rPr>
        <w:t>(</w:t>
      </w:r>
      <w:proofErr w:type="spellStart"/>
      <w:proofErr w:type="gramEnd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value) accepts a value then pushes that value</w:t>
      </w:r>
      <w:r w:rsidRPr="004A2926">
        <w:rPr>
          <w:rFonts w:ascii="Helvetica" w:hAnsi="Helvetica"/>
          <w:sz w:val="22"/>
          <w:szCs w:val="22"/>
        </w:rPr>
        <w:t xml:space="preserve"> onto the back of the queue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D91E53" w:rsidRDefault="00D91E53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8"/>
        </w:rPr>
      </w:pPr>
    </w:p>
    <w:p w:rsidR="004A2926" w:rsidRDefault="00B43F2D" w:rsidP="004A2926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i</w:t>
      </w:r>
      <w:r w:rsidR="004A2926">
        <w:rPr>
          <w:rFonts w:ascii="Helvetica" w:hAnsi="Helvetica"/>
          <w:b/>
          <w:sz w:val="22"/>
          <w:szCs w:val="22"/>
        </w:rPr>
        <w:t>nt</w:t>
      </w:r>
      <w:proofErr w:type="spellEnd"/>
      <w:proofErr w:type="gramEnd"/>
      <w:r w:rsidR="004A2926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="004A2926">
        <w:rPr>
          <w:rFonts w:ascii="Helvetica" w:hAnsi="Helvetica"/>
          <w:b/>
          <w:sz w:val="22"/>
          <w:szCs w:val="22"/>
        </w:rPr>
        <w:t>pop_front</w:t>
      </w:r>
      <w:proofErr w:type="spellEnd"/>
      <w:r w:rsidR="004A2926">
        <w:rPr>
          <w:rFonts w:ascii="Helvetica" w:hAnsi="Helvetica"/>
          <w:b/>
          <w:sz w:val="22"/>
          <w:szCs w:val="22"/>
        </w:rPr>
        <w:t>(</w:t>
      </w:r>
      <w:r w:rsidR="004A2926" w:rsidRPr="004A2926">
        <w:rPr>
          <w:rFonts w:ascii="Helvetica" w:hAnsi="Helvetica"/>
          <w:b/>
          <w:sz w:val="22"/>
          <w:szCs w:val="22"/>
        </w:rPr>
        <w:t>)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 w:rsidR="00454D27">
        <w:rPr>
          <w:rFonts w:ascii="Helvetica" w:hAnsi="Helvetica"/>
          <w:sz w:val="22"/>
          <w:szCs w:val="22"/>
        </w:rPr>
        <w:t xml:space="preserve"> result </w:t>
      </w:r>
      <w:r w:rsidR="00454D27">
        <w:rPr>
          <w:rFonts w:ascii="Helvetica" w:hAnsi="Helvetica"/>
          <w:sz w:val="22"/>
          <w:szCs w:val="22"/>
        </w:rPr>
        <w:tab/>
        <w:t xml:space="preserve">  </w:t>
      </w:r>
      <w:r>
        <w:rPr>
          <w:rFonts w:ascii="Helvetica" w:hAnsi="Helvetica"/>
          <w:sz w:val="22"/>
          <w:szCs w:val="22"/>
        </w:rPr>
        <w:t>data coming off the queue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4A2926" w:rsidRDefault="004A2926" w:rsidP="004A2926">
      <w:pPr>
        <w:pStyle w:val="Header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pop_</w:t>
      </w:r>
      <w:proofErr w:type="gramStart"/>
      <w:r>
        <w:rPr>
          <w:rFonts w:ascii="Helvetica" w:hAnsi="Helvetica"/>
          <w:sz w:val="22"/>
          <w:szCs w:val="22"/>
        </w:rPr>
        <w:t>front</w:t>
      </w:r>
      <w:proofErr w:type="spellEnd"/>
      <w:r>
        <w:rPr>
          <w:rFonts w:ascii="Helvetica" w:hAnsi="Helvetica"/>
          <w:sz w:val="22"/>
          <w:szCs w:val="22"/>
        </w:rPr>
        <w:t>(</w:t>
      </w:r>
      <w:proofErr w:type="gramEnd"/>
      <w:r>
        <w:rPr>
          <w:rFonts w:ascii="Helvetica" w:hAnsi="Helvetica"/>
          <w:sz w:val="22"/>
          <w:szCs w:val="22"/>
        </w:rPr>
        <w:t xml:space="preserve">) reads the first member in the queue then returns it and moves the </w:t>
      </w:r>
      <w:proofErr w:type="spellStart"/>
      <w:r>
        <w:rPr>
          <w:rFonts w:ascii="Helvetica" w:hAnsi="Helvetica"/>
          <w:sz w:val="22"/>
          <w:szCs w:val="22"/>
        </w:rPr>
        <w:t>head_ptr</w:t>
      </w:r>
      <w:proofErr w:type="spellEnd"/>
      <w:r>
        <w:rPr>
          <w:rFonts w:ascii="Helvetica" w:hAnsi="Helvetica"/>
          <w:sz w:val="22"/>
          <w:szCs w:val="22"/>
        </w:rPr>
        <w:t xml:space="preserve"> to move to the next item in line.</w:t>
      </w:r>
    </w:p>
    <w:p w:rsidR="00454D27" w:rsidRDefault="00454D27" w:rsidP="004A2926">
      <w:pPr>
        <w:pStyle w:val="Header"/>
        <w:rPr>
          <w:rFonts w:ascii="Helvetica" w:hAnsi="Helvetica"/>
          <w:sz w:val="22"/>
          <w:szCs w:val="22"/>
        </w:rPr>
      </w:pPr>
    </w:p>
    <w:p w:rsidR="00413F8F" w:rsidRDefault="00413F8F" w:rsidP="00413F8F">
      <w:pPr>
        <w:pStyle w:val="Header"/>
        <w:tabs>
          <w:tab w:val="clear" w:pos="4320"/>
          <w:tab w:val="clear" w:pos="8640"/>
        </w:tabs>
        <w:rPr>
          <w:rFonts w:ascii="Helvetica" w:hAnsi="Helvetica"/>
          <w:sz w:val="22"/>
          <w:szCs w:val="22"/>
        </w:rPr>
      </w:pPr>
    </w:p>
    <w:p w:rsidR="00413F8F" w:rsidRDefault="00413F8F" w:rsidP="00413F8F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spellStart"/>
      <w:proofErr w:type="gramStart"/>
      <w:r w:rsidRPr="00413F8F">
        <w:rPr>
          <w:rFonts w:ascii="Helvetica" w:hAnsi="Helvetica"/>
          <w:b/>
          <w:sz w:val="22"/>
          <w:szCs w:val="22"/>
        </w:rPr>
        <w:t>resetQueue</w:t>
      </w:r>
      <w:proofErr w:type="spellEnd"/>
      <w:r>
        <w:rPr>
          <w:rFonts w:ascii="Helvetica" w:hAnsi="Helvetica"/>
          <w:b/>
          <w:sz w:val="22"/>
          <w:szCs w:val="22"/>
        </w:rPr>
        <w:t>()</w:t>
      </w:r>
      <w:proofErr w:type="gramEnd"/>
    </w:p>
    <w:p w:rsidR="004A2926" w:rsidRDefault="004A2926" w:rsidP="00413F8F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4A2926" w:rsidRDefault="004A2926" w:rsidP="00413F8F">
      <w:pPr>
        <w:pStyle w:val="Header"/>
        <w:tabs>
          <w:tab w:val="clear" w:pos="4320"/>
          <w:tab w:val="clear" w:pos="8640"/>
          <w:tab w:val="left" w:pos="720"/>
          <w:tab w:val="left" w:pos="1803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413F8F">
        <w:rPr>
          <w:rFonts w:ascii="Helvetica" w:hAnsi="Helvetica"/>
          <w:sz w:val="22"/>
          <w:szCs w:val="22"/>
        </w:rPr>
        <w:tab/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4A2926" w:rsidRDefault="004A2926" w:rsidP="004A2926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4A2926" w:rsidRDefault="00E82BF5" w:rsidP="004A2926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</w:t>
      </w:r>
      <w:r w:rsidR="00454D27" w:rsidRPr="00454D27">
        <w:rPr>
          <w:rFonts w:ascii="Helvetica" w:hAnsi="Helvetica"/>
          <w:sz w:val="22"/>
          <w:szCs w:val="22"/>
        </w:rPr>
        <w:t>ets pointer values</w:t>
      </w:r>
      <w:r w:rsidR="00454D27">
        <w:rPr>
          <w:rFonts w:ascii="Helvetica" w:hAnsi="Helvetica"/>
          <w:sz w:val="22"/>
          <w:szCs w:val="22"/>
        </w:rPr>
        <w:t xml:space="preserve"> including front and back pointers </w:t>
      </w:r>
      <w:r w:rsidR="00454D27" w:rsidRPr="00454D27">
        <w:rPr>
          <w:rFonts w:ascii="Helvetica" w:hAnsi="Helvetica"/>
          <w:sz w:val="22"/>
          <w:szCs w:val="22"/>
        </w:rPr>
        <w:t xml:space="preserve"> to start over queue then empties it by calling empty()</w:t>
      </w:r>
    </w:p>
    <w:p w:rsidR="00454D27" w:rsidRDefault="00454D27" w:rsidP="004A2926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4A2926">
      <w:pPr>
        <w:pStyle w:val="Header"/>
        <w:rPr>
          <w:rFonts w:ascii="Helvetica" w:hAnsi="Helvetica"/>
          <w:sz w:val="22"/>
          <w:szCs w:val="22"/>
        </w:rPr>
      </w:pPr>
    </w:p>
    <w:p w:rsidR="00454D27" w:rsidRDefault="00454D27" w:rsidP="00454D27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getQueue</w:t>
      </w:r>
      <w:proofErr w:type="spellEnd"/>
      <w:r>
        <w:rPr>
          <w:rFonts w:ascii="Helvetica" w:hAnsi="Helvetica"/>
          <w:b/>
          <w:sz w:val="22"/>
          <w:szCs w:val="22"/>
        </w:rPr>
        <w:t>(</w:t>
      </w:r>
      <w:proofErr w:type="spellStart"/>
      <w:proofErr w:type="gramEnd"/>
      <w:r>
        <w:rPr>
          <w:rFonts w:ascii="Helvetica" w:hAnsi="Helvetica"/>
          <w:b/>
          <w:sz w:val="22"/>
          <w:szCs w:val="22"/>
        </w:rPr>
        <w:t>int</w:t>
      </w:r>
      <w:proofErr w:type="spellEnd"/>
      <w:r>
        <w:rPr>
          <w:rFonts w:ascii="Helvetica" w:hAnsi="Helvetica"/>
          <w:b/>
          <w:sz w:val="22"/>
          <w:szCs w:val="22"/>
        </w:rPr>
        <w:t xml:space="preserve">* </w:t>
      </w:r>
      <w:proofErr w:type="spellStart"/>
      <w:r>
        <w:rPr>
          <w:rFonts w:ascii="Helvetica" w:hAnsi="Helvetica"/>
          <w:b/>
          <w:sz w:val="22"/>
          <w:szCs w:val="22"/>
        </w:rPr>
        <w:t>outQueue</w:t>
      </w:r>
      <w:proofErr w:type="spellEnd"/>
      <w:r>
        <w:rPr>
          <w:rFonts w:ascii="Helvetica" w:hAnsi="Helvetica"/>
          <w:b/>
          <w:sz w:val="22"/>
          <w:szCs w:val="22"/>
        </w:rPr>
        <w:t>)</w:t>
      </w:r>
    </w:p>
    <w:p w:rsidR="00454D27" w:rsidRDefault="00454D27" w:rsidP="00454D27">
      <w:pPr>
        <w:pStyle w:val="Header"/>
        <w:tabs>
          <w:tab w:val="clear" w:pos="4320"/>
          <w:tab w:val="clear" w:pos="8640"/>
        </w:tabs>
        <w:ind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454D27" w:rsidRDefault="00D91E53" w:rsidP="00454D27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* </w:t>
      </w:r>
      <w:proofErr w:type="spellStart"/>
      <w:r>
        <w:rPr>
          <w:rFonts w:ascii="Helvetica" w:hAnsi="Helvetica"/>
          <w:sz w:val="22"/>
          <w:szCs w:val="22"/>
        </w:rPr>
        <w:t>outQueue</w:t>
      </w:r>
      <w:proofErr w:type="spellEnd"/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proofErr w:type="spellStart"/>
      <w:r w:rsidR="00454D27">
        <w:rPr>
          <w:rFonts w:ascii="Helvetica" w:hAnsi="Helvetica"/>
          <w:sz w:val="22"/>
          <w:szCs w:val="22"/>
        </w:rPr>
        <w:t>int</w:t>
      </w:r>
      <w:proofErr w:type="spellEnd"/>
      <w:r w:rsidR="00454D27">
        <w:rPr>
          <w:rFonts w:ascii="Helvetica" w:hAnsi="Helvetica"/>
          <w:sz w:val="22"/>
          <w:szCs w:val="22"/>
        </w:rPr>
        <w:t xml:space="preserve"> array to copy </w:t>
      </w:r>
      <w:proofErr w:type="spellStart"/>
      <w:r w:rsidR="00454D27">
        <w:rPr>
          <w:rFonts w:ascii="Helvetica" w:hAnsi="Helvetica"/>
          <w:sz w:val="22"/>
          <w:szCs w:val="22"/>
        </w:rPr>
        <w:t>dataQueue</w:t>
      </w:r>
      <w:proofErr w:type="spellEnd"/>
      <w:r w:rsidR="00454D27">
        <w:rPr>
          <w:rFonts w:ascii="Helvetica" w:hAnsi="Helvetica"/>
          <w:sz w:val="22"/>
          <w:szCs w:val="22"/>
        </w:rPr>
        <w:t xml:space="preserve"> data to</w:t>
      </w:r>
      <w:r w:rsidR="00454D27">
        <w:rPr>
          <w:rFonts w:ascii="Helvetica" w:hAnsi="Helvetica"/>
          <w:sz w:val="22"/>
          <w:szCs w:val="22"/>
        </w:rPr>
        <w:tab/>
      </w:r>
    </w:p>
    <w:p w:rsidR="00454D27" w:rsidRDefault="00454D27" w:rsidP="00454D27">
      <w:pPr>
        <w:pStyle w:val="Header"/>
        <w:tabs>
          <w:tab w:val="clear" w:pos="4320"/>
          <w:tab w:val="clear" w:pos="8640"/>
          <w:tab w:val="left" w:pos="720"/>
          <w:tab w:val="left" w:pos="1803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</w:p>
    <w:p w:rsidR="00454D27" w:rsidRDefault="00454D27" w:rsidP="00454D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454D27" w:rsidRDefault="00454D27" w:rsidP="00454D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454D27" w:rsidRDefault="00454D27" w:rsidP="00454D27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454D27" w:rsidRDefault="00E82BF5" w:rsidP="004A2926">
      <w:pPr>
        <w:pStyle w:val="Header"/>
        <w:rPr>
          <w:rFonts w:ascii="Helvetica" w:hAnsi="Helvetica"/>
          <w:sz w:val="22"/>
          <w:szCs w:val="22"/>
        </w:rPr>
      </w:pPr>
      <w:r w:rsidRPr="00454D27">
        <w:rPr>
          <w:rFonts w:ascii="Helvetica" w:hAnsi="Helvetica"/>
          <w:sz w:val="22"/>
          <w:szCs w:val="22"/>
        </w:rPr>
        <w:t>Accepts</w:t>
      </w:r>
      <w:r w:rsidR="00454D27" w:rsidRPr="00454D27">
        <w:rPr>
          <w:rFonts w:ascii="Helvetica" w:hAnsi="Helvetica"/>
          <w:sz w:val="22"/>
          <w:szCs w:val="22"/>
        </w:rPr>
        <w:t xml:space="preserve"> an integer array pointer then empti</w:t>
      </w:r>
      <w:r w:rsidR="00454D27">
        <w:rPr>
          <w:rFonts w:ascii="Helvetica" w:hAnsi="Helvetica"/>
          <w:sz w:val="22"/>
          <w:szCs w:val="22"/>
        </w:rPr>
        <w:t xml:space="preserve">es the </w:t>
      </w:r>
      <w:proofErr w:type="spellStart"/>
      <w:r w:rsidR="00454D27">
        <w:rPr>
          <w:rFonts w:ascii="Helvetica" w:hAnsi="Helvetica"/>
          <w:sz w:val="22"/>
          <w:szCs w:val="22"/>
        </w:rPr>
        <w:t>dataQueue</w:t>
      </w:r>
      <w:proofErr w:type="spellEnd"/>
      <w:r w:rsidR="00454D27">
        <w:rPr>
          <w:rFonts w:ascii="Helvetica" w:hAnsi="Helvetica"/>
          <w:sz w:val="22"/>
          <w:szCs w:val="22"/>
        </w:rPr>
        <w:t xml:space="preserve"> into the array for use by the user</w:t>
      </w:r>
    </w:p>
    <w:p w:rsidR="004A2926" w:rsidRDefault="004A2926" w:rsidP="00F456BA">
      <w:pPr>
        <w:pStyle w:val="Header"/>
        <w:rPr>
          <w:rFonts w:ascii="Helvetica" w:hAnsi="Helvetica"/>
          <w:b/>
          <w:sz w:val="28"/>
        </w:rPr>
      </w:pPr>
    </w:p>
    <w:p w:rsidR="00F70E63" w:rsidRDefault="00F70E63" w:rsidP="00F456BA">
      <w:pPr>
        <w:pStyle w:val="Header"/>
        <w:rPr>
          <w:rFonts w:ascii="Helvetica" w:hAnsi="Helvetica"/>
          <w:b/>
          <w:sz w:val="28"/>
        </w:rPr>
      </w:pPr>
    </w:p>
    <w:p w:rsidR="007D005A" w:rsidRPr="00397A12" w:rsidRDefault="007D005A" w:rsidP="007D005A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ACL2</w:t>
      </w:r>
      <w:r w:rsidRPr="00397A12">
        <w:rPr>
          <w:rFonts w:ascii="Helvetica" w:hAnsi="Helvetica"/>
          <w:b/>
          <w:sz w:val="32"/>
          <w:szCs w:val="32"/>
        </w:rPr>
        <w:t xml:space="preserve"> Class</w:t>
      </w:r>
    </w:p>
    <w:p w:rsidR="007D005A" w:rsidRDefault="007D005A" w:rsidP="00F456BA">
      <w:pPr>
        <w:pStyle w:val="Header"/>
        <w:rPr>
          <w:rFonts w:ascii="Helvetica" w:hAnsi="Helvetica"/>
          <w:b/>
          <w:sz w:val="28"/>
        </w:rPr>
      </w:pPr>
    </w:p>
    <w:p w:rsidR="007D005A" w:rsidRPr="00E060F6" w:rsidRDefault="007D005A" w:rsidP="007D005A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 w:rsidRPr="00E060F6">
        <w:rPr>
          <w:rFonts w:ascii="Helvetica" w:hAnsi="Helvetica"/>
          <w:b/>
          <w:sz w:val="28"/>
          <w:szCs w:val="28"/>
        </w:rPr>
        <w:t>Public Functions</w:t>
      </w:r>
    </w:p>
    <w:p w:rsidR="007D005A" w:rsidRDefault="007D005A" w:rsidP="00F456BA">
      <w:pPr>
        <w:pStyle w:val="Header"/>
        <w:rPr>
          <w:rFonts w:ascii="Helvetica" w:hAnsi="Helvetica"/>
          <w:b/>
          <w:sz w:val="28"/>
        </w:rPr>
      </w:pPr>
    </w:p>
    <w:p w:rsidR="007D005A" w:rsidRDefault="007D005A" w:rsidP="007D005A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ACL2()</w:t>
      </w:r>
      <w:proofErr w:type="gramEnd"/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  <w:r>
        <w:rPr>
          <w:rFonts w:ascii="Helvetica" w:hAnsi="Helvetica"/>
          <w:sz w:val="22"/>
          <w:szCs w:val="22"/>
        </w:rPr>
        <w:tab/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7D005A" w:rsidRDefault="007D005A" w:rsidP="007D005A">
      <w:pPr>
        <w:pStyle w:val="Header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Constructor for class</w:t>
      </w:r>
      <w:r w:rsidRPr="00F456BA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ACL2.</w:t>
      </w:r>
      <w:proofErr w:type="gramEnd"/>
    </w:p>
    <w:p w:rsidR="007D005A" w:rsidRDefault="007D005A" w:rsidP="007D005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7D005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7D005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7D005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7D005A">
      <w:pPr>
        <w:pStyle w:val="Header"/>
        <w:rPr>
          <w:rFonts w:ascii="Helvetica" w:hAnsi="Helvetica"/>
          <w:sz w:val="22"/>
          <w:szCs w:val="22"/>
        </w:rPr>
      </w:pPr>
    </w:p>
    <w:p w:rsidR="007D005A" w:rsidRDefault="007D005A" w:rsidP="007D005A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begin(</w:t>
      </w:r>
      <w:proofErr w:type="spellStart"/>
      <w:proofErr w:type="gramEnd"/>
      <w:r w:rsidRPr="007D005A">
        <w:rPr>
          <w:rFonts w:ascii="Helvetica" w:hAnsi="Helvetica"/>
          <w:sz w:val="22"/>
          <w:szCs w:val="22"/>
        </w:rPr>
        <w:t>int</w:t>
      </w:r>
      <w:proofErr w:type="spellEnd"/>
      <w:r w:rsidRPr="007D005A">
        <w:rPr>
          <w:rFonts w:ascii="Helvetica" w:hAnsi="Helvetica"/>
          <w:sz w:val="22"/>
          <w:szCs w:val="22"/>
        </w:rPr>
        <w:t xml:space="preserve"> CS</w:t>
      </w:r>
      <w:r>
        <w:rPr>
          <w:rFonts w:ascii="Helvetica" w:hAnsi="Helvetica"/>
          <w:b/>
          <w:sz w:val="22"/>
          <w:szCs w:val="22"/>
        </w:rPr>
        <w:t>)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7D005A" w:rsidRDefault="00D91E53" w:rsidP="007D005A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spellStart"/>
      <w:proofErr w:type="gramStart"/>
      <w:r>
        <w:rPr>
          <w:rFonts w:ascii="Helvetica" w:hAnsi="Helvetica"/>
          <w:sz w:val="22"/>
          <w:szCs w:val="22"/>
        </w:rPr>
        <w:t>i</w:t>
      </w:r>
      <w:r w:rsidR="007D005A">
        <w:rPr>
          <w:rFonts w:ascii="Helvetica" w:hAnsi="Helvetica"/>
          <w:sz w:val="22"/>
          <w:szCs w:val="22"/>
        </w:rPr>
        <w:t>nt</w:t>
      </w:r>
      <w:proofErr w:type="spellEnd"/>
      <w:proofErr w:type="gramEnd"/>
      <w:r w:rsidR="007D005A">
        <w:rPr>
          <w:rFonts w:ascii="Helvetica" w:hAnsi="Helvetica"/>
          <w:sz w:val="22"/>
          <w:szCs w:val="22"/>
        </w:rPr>
        <w:t xml:space="preserve"> CS</w:t>
      </w:r>
      <w:r w:rsidR="007D005A">
        <w:rPr>
          <w:rFonts w:ascii="Helvetica" w:hAnsi="Helvetica"/>
          <w:sz w:val="22"/>
          <w:szCs w:val="22"/>
        </w:rPr>
        <w:tab/>
      </w:r>
      <w:r w:rsidR="007D005A">
        <w:rPr>
          <w:rFonts w:ascii="Helvetica" w:hAnsi="Helvetica"/>
          <w:sz w:val="22"/>
          <w:szCs w:val="22"/>
        </w:rPr>
        <w:tab/>
        <w:t>chip select pin for SPI communications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7D005A" w:rsidRDefault="007D005A" w:rsidP="007D005A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5034CF" w:rsidRDefault="007D005A" w:rsidP="00D91E5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starts the SPI communication</w:t>
      </w:r>
      <w:r w:rsidR="0035012F">
        <w:rPr>
          <w:rFonts w:ascii="Helvetica" w:hAnsi="Helvetica"/>
          <w:sz w:val="22"/>
          <w:szCs w:val="22"/>
        </w:rPr>
        <w:t xml:space="preserve">, stores the desired chip select, </w:t>
      </w:r>
      <w:r w:rsidR="005034CF">
        <w:rPr>
          <w:rFonts w:ascii="Helvetica" w:hAnsi="Helvetica"/>
          <w:sz w:val="22"/>
          <w:szCs w:val="22"/>
        </w:rPr>
        <w:t xml:space="preserve">and sets the accelerometer to </w:t>
      </w:r>
      <w:r w:rsidR="00B43F2D">
        <w:rPr>
          <w:rFonts w:ascii="Helvetica" w:hAnsi="Helvetica"/>
          <w:sz w:val="22"/>
          <w:szCs w:val="22"/>
        </w:rPr>
        <w:t xml:space="preserve">the </w:t>
      </w:r>
      <w:r w:rsidR="005034CF">
        <w:rPr>
          <w:rFonts w:ascii="Helvetica" w:hAnsi="Helvetica"/>
          <w:sz w:val="22"/>
          <w:szCs w:val="22"/>
        </w:rPr>
        <w:t xml:space="preserve">suggested zero values. If you know at startup, the accelerometer will be at rest, a better implementation would be to run </w:t>
      </w:r>
      <w:proofErr w:type="spellStart"/>
      <w:proofErr w:type="gramStart"/>
      <w:r w:rsidR="005034CF">
        <w:rPr>
          <w:rFonts w:ascii="Helvetica" w:hAnsi="Helvetica"/>
          <w:sz w:val="22"/>
          <w:szCs w:val="22"/>
        </w:rPr>
        <w:t>setZero</w:t>
      </w:r>
      <w:proofErr w:type="spellEnd"/>
      <w:r w:rsidR="005034CF">
        <w:rPr>
          <w:rFonts w:ascii="Helvetica" w:hAnsi="Helvetica"/>
          <w:sz w:val="22"/>
          <w:szCs w:val="22"/>
        </w:rPr>
        <w:t>(</w:t>
      </w:r>
      <w:proofErr w:type="gramEnd"/>
      <w:r w:rsidR="005034CF">
        <w:rPr>
          <w:rFonts w:ascii="Helvetica" w:hAnsi="Helvetica"/>
          <w:sz w:val="22"/>
          <w:szCs w:val="22"/>
        </w:rPr>
        <w:t xml:space="preserve">) instead of storing these default values into the zero variables. The function then calls </w:t>
      </w:r>
      <w:proofErr w:type="gramStart"/>
      <w:r w:rsidR="005034CF">
        <w:rPr>
          <w:rFonts w:ascii="Helvetica" w:hAnsi="Helvetica"/>
          <w:sz w:val="22"/>
          <w:szCs w:val="22"/>
        </w:rPr>
        <w:t>reset(</w:t>
      </w:r>
      <w:proofErr w:type="gramEnd"/>
      <w:r w:rsidR="005034CF">
        <w:rPr>
          <w:rFonts w:ascii="Helvetica" w:hAnsi="Helvetica"/>
          <w:sz w:val="22"/>
          <w:szCs w:val="22"/>
        </w:rPr>
        <w:t>).</w:t>
      </w:r>
    </w:p>
    <w:p w:rsidR="00D91E53" w:rsidRDefault="00D91E53" w:rsidP="00D91E5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8"/>
        </w:rPr>
      </w:pPr>
    </w:p>
    <w:p w:rsidR="00B43F2D" w:rsidRDefault="00D91E53" w:rsidP="00B43F2D">
      <w:pPr>
        <w:pStyle w:val="Header"/>
        <w:tabs>
          <w:tab w:val="clear" w:pos="4320"/>
          <w:tab w:val="clear" w:pos="8640"/>
        </w:tabs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i</w:t>
      </w:r>
      <w:r w:rsidR="00B43F2D">
        <w:rPr>
          <w:rFonts w:ascii="Helvetica" w:hAnsi="Helvetica"/>
          <w:b/>
          <w:sz w:val="22"/>
          <w:szCs w:val="22"/>
        </w:rPr>
        <w:t>nit</w:t>
      </w:r>
      <w:proofErr w:type="spellEnd"/>
      <w:r w:rsid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B43F2D" w:rsidRDefault="00B43F2D" w:rsidP="00B43F2D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sets the ACL2 up for basic use applying </w:t>
      </w:r>
      <w:r w:rsidRPr="00B43F2D">
        <w:rPr>
          <w:rFonts w:ascii="Helvetica" w:hAnsi="Helvetica"/>
          <w:sz w:val="22"/>
          <w:szCs w:val="22"/>
        </w:rPr>
        <w:t>a sensitivity of +- 8g (256 per 1g) and sets up default settings on</w:t>
      </w:r>
      <w:r>
        <w:rPr>
          <w:rFonts w:ascii="Helvetica" w:hAnsi="Helvetica"/>
          <w:sz w:val="22"/>
          <w:szCs w:val="22"/>
        </w:rPr>
        <w:t xml:space="preserve"> </w:t>
      </w:r>
      <w:r w:rsidRPr="00B43F2D">
        <w:rPr>
          <w:rFonts w:ascii="Helvetica" w:hAnsi="Helvetica"/>
          <w:sz w:val="22"/>
          <w:szCs w:val="22"/>
        </w:rPr>
        <w:tab/>
        <w:t>activity and drop detection by writing to various registers</w:t>
      </w:r>
      <w:r>
        <w:rPr>
          <w:rFonts w:ascii="Helvetica" w:hAnsi="Helvetica"/>
          <w:sz w:val="22"/>
          <w:szCs w:val="22"/>
        </w:rPr>
        <w:t xml:space="preserve">. </w:t>
      </w:r>
    </w:p>
    <w:p w:rsidR="00B43F2D" w:rsidRDefault="00B43F2D" w:rsidP="00B43F2D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B43F2D" w:rsidRPr="00B43F2D" w:rsidRDefault="00B43F2D" w:rsidP="00B43F2D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 w:rsidRPr="00B43F2D">
        <w:rPr>
          <w:rFonts w:ascii="Helvetica" w:hAnsi="Helvetica"/>
          <w:b/>
          <w:sz w:val="22"/>
          <w:szCs w:val="22"/>
        </w:rPr>
        <w:t>int</w:t>
      </w:r>
      <w:proofErr w:type="spellEnd"/>
      <w:proofErr w:type="gramEnd"/>
      <w:r w:rsidRPr="00B43F2D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B43F2D">
        <w:rPr>
          <w:rFonts w:ascii="Helvetica" w:hAnsi="Helvetica"/>
          <w:b/>
          <w:sz w:val="22"/>
          <w:szCs w:val="22"/>
        </w:rPr>
        <w:t>getX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 w:rsidR="00D91E53">
        <w:rPr>
          <w:rFonts w:ascii="Helvetica" w:hAnsi="Helvetica"/>
          <w:sz w:val="22"/>
          <w:szCs w:val="22"/>
        </w:rPr>
        <w:t>i</w:t>
      </w:r>
      <w:r>
        <w:rPr>
          <w:rFonts w:ascii="Helvetica" w:hAnsi="Helvetica"/>
          <w:sz w:val="22"/>
          <w:szCs w:val="22"/>
        </w:rPr>
        <w:t>nt</w:t>
      </w:r>
      <w:proofErr w:type="spellEnd"/>
      <w:proofErr w:type="gramEnd"/>
      <w:r>
        <w:rPr>
          <w:rFonts w:ascii="Helvetica" w:hAnsi="Helvetica"/>
          <w:sz w:val="22"/>
          <w:szCs w:val="22"/>
        </w:rPr>
        <w:t xml:space="preserve"> x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The value of acceleration in the X direction found by using </w:t>
      </w:r>
      <w:proofErr w:type="spellStart"/>
      <w:r>
        <w:rPr>
          <w:rFonts w:ascii="Helvetica" w:hAnsi="Helvetica"/>
          <w:sz w:val="22"/>
          <w:szCs w:val="22"/>
        </w:rPr>
        <w:t>getData</w:t>
      </w:r>
      <w:proofErr w:type="spellEnd"/>
      <w:r>
        <w:rPr>
          <w:rFonts w:ascii="Helvetica" w:hAnsi="Helvetica"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7D005A" w:rsidRDefault="00B43F2D" w:rsidP="00F456BA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>s</w:t>
      </w:r>
      <w:r w:rsidRPr="00B43F2D">
        <w:rPr>
          <w:rFonts w:ascii="Helvetica" w:hAnsi="Helvetica"/>
          <w:sz w:val="22"/>
          <w:szCs w:val="22"/>
        </w:rPr>
        <w:t xml:space="preserve"> </w:t>
      </w:r>
      <w:proofErr w:type="spellStart"/>
      <w:r w:rsidRPr="00B43F2D">
        <w:rPr>
          <w:rFonts w:ascii="Helvetica" w:hAnsi="Helvetica"/>
          <w:sz w:val="22"/>
          <w:szCs w:val="22"/>
        </w:rPr>
        <w:t>getData</w:t>
      </w:r>
      <w:proofErr w:type="spellEnd"/>
      <w:r w:rsidRPr="00B43F2D">
        <w:rPr>
          <w:rFonts w:ascii="Helvetica" w:hAnsi="Helvetica"/>
          <w:sz w:val="22"/>
          <w:szCs w:val="22"/>
        </w:rPr>
        <w:t xml:space="preserve"> with the XDATA_H and XDATA_L registers and return th</w:t>
      </w:r>
      <w:r>
        <w:rPr>
          <w:rFonts w:ascii="Helvetica" w:hAnsi="Helvetica"/>
          <w:sz w:val="22"/>
          <w:szCs w:val="22"/>
        </w:rPr>
        <w:t>e X value for acceleration.</w:t>
      </w:r>
    </w:p>
    <w:p w:rsidR="00B43F2D" w:rsidRDefault="00B43F2D" w:rsidP="00F456BA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F456BA">
      <w:pPr>
        <w:pStyle w:val="Header"/>
        <w:rPr>
          <w:rFonts w:ascii="Helvetica" w:hAnsi="Helvetica"/>
          <w:sz w:val="22"/>
          <w:szCs w:val="22"/>
        </w:rPr>
      </w:pPr>
    </w:p>
    <w:p w:rsidR="00B43F2D" w:rsidRPr="00B43F2D" w:rsidRDefault="00B43F2D" w:rsidP="00B43F2D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int</w:t>
      </w:r>
      <w:proofErr w:type="spellEnd"/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getY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y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The value of acceleration in the Y direction found by using </w:t>
      </w:r>
      <w:proofErr w:type="spellStart"/>
      <w:proofErr w:type="gramStart"/>
      <w:r>
        <w:rPr>
          <w:rFonts w:ascii="Helvetica" w:hAnsi="Helvetica"/>
          <w:sz w:val="22"/>
          <w:szCs w:val="22"/>
        </w:rPr>
        <w:t>getData</w:t>
      </w:r>
      <w:proofErr w:type="spellEnd"/>
      <w:r>
        <w:rPr>
          <w:rFonts w:ascii="Helvetica" w:hAnsi="Helvetica"/>
          <w:sz w:val="22"/>
          <w:szCs w:val="22"/>
        </w:rPr>
        <w:t>()</w:t>
      </w:r>
      <w:proofErr w:type="gramEnd"/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B43F2D" w:rsidRDefault="00B43F2D" w:rsidP="00B43F2D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 xml:space="preserve">s </w:t>
      </w:r>
      <w:proofErr w:type="spellStart"/>
      <w:r>
        <w:rPr>
          <w:rFonts w:ascii="Helvetica" w:hAnsi="Helvetica"/>
          <w:sz w:val="22"/>
          <w:szCs w:val="22"/>
        </w:rPr>
        <w:t>getData</w:t>
      </w:r>
      <w:proofErr w:type="spellEnd"/>
      <w:r>
        <w:rPr>
          <w:rFonts w:ascii="Helvetica" w:hAnsi="Helvetica"/>
          <w:sz w:val="22"/>
          <w:szCs w:val="22"/>
        </w:rPr>
        <w:t xml:space="preserve"> with the YDATA_H and Y</w:t>
      </w:r>
      <w:r w:rsidRPr="00B43F2D">
        <w:rPr>
          <w:rFonts w:ascii="Helvetica" w:hAnsi="Helvetica"/>
          <w:sz w:val="22"/>
          <w:szCs w:val="22"/>
        </w:rPr>
        <w:t>DATA_L registers and return th</w:t>
      </w:r>
      <w:r>
        <w:rPr>
          <w:rFonts w:ascii="Helvetica" w:hAnsi="Helvetica"/>
          <w:sz w:val="22"/>
          <w:szCs w:val="22"/>
        </w:rPr>
        <w:t>e Y value for acceleration.</w:t>
      </w:r>
    </w:p>
    <w:p w:rsidR="00D91E53" w:rsidRDefault="00D91E53" w:rsidP="00F456BA">
      <w:pPr>
        <w:pStyle w:val="Header"/>
        <w:rPr>
          <w:rFonts w:ascii="Helvetica" w:hAnsi="Helvetica"/>
          <w:b/>
          <w:sz w:val="28"/>
        </w:rPr>
      </w:pPr>
    </w:p>
    <w:p w:rsidR="00D91E53" w:rsidRDefault="00D91E53" w:rsidP="00F456BA">
      <w:pPr>
        <w:pStyle w:val="Header"/>
        <w:rPr>
          <w:rFonts w:ascii="Helvetica" w:hAnsi="Helvetica"/>
          <w:b/>
          <w:sz w:val="28"/>
        </w:rPr>
      </w:pPr>
    </w:p>
    <w:p w:rsidR="00D91E53" w:rsidRDefault="00D91E53" w:rsidP="00F456BA">
      <w:pPr>
        <w:pStyle w:val="Header"/>
        <w:rPr>
          <w:rFonts w:ascii="Helvetica" w:hAnsi="Helvetica"/>
          <w:b/>
          <w:sz w:val="28"/>
        </w:rPr>
      </w:pPr>
    </w:p>
    <w:p w:rsidR="00D91E53" w:rsidRDefault="00D91E53" w:rsidP="00F456BA">
      <w:pPr>
        <w:pStyle w:val="Header"/>
        <w:rPr>
          <w:rFonts w:ascii="Helvetica" w:hAnsi="Helvetica"/>
          <w:b/>
          <w:sz w:val="28"/>
        </w:rPr>
      </w:pPr>
    </w:p>
    <w:p w:rsidR="00B43F2D" w:rsidRPr="00B43F2D" w:rsidRDefault="00B43F2D" w:rsidP="00B43F2D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lastRenderedPageBreak/>
        <w:t>int</w:t>
      </w:r>
      <w:proofErr w:type="spellEnd"/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getZ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D91E53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>
        <w:rPr>
          <w:rFonts w:ascii="Helvetica" w:hAnsi="Helvetica"/>
          <w:sz w:val="22"/>
          <w:szCs w:val="22"/>
        </w:rPr>
        <w:t>i</w:t>
      </w:r>
      <w:r w:rsidR="00B43F2D">
        <w:rPr>
          <w:rFonts w:ascii="Helvetica" w:hAnsi="Helvetica"/>
          <w:sz w:val="22"/>
          <w:szCs w:val="22"/>
        </w:rPr>
        <w:t>nt</w:t>
      </w:r>
      <w:proofErr w:type="spellEnd"/>
      <w:proofErr w:type="gramEnd"/>
      <w:r w:rsidR="00B43F2D">
        <w:rPr>
          <w:rFonts w:ascii="Helvetica" w:hAnsi="Helvetica"/>
          <w:sz w:val="22"/>
          <w:szCs w:val="22"/>
        </w:rPr>
        <w:t xml:space="preserve"> z</w:t>
      </w:r>
      <w:r w:rsidR="00B43F2D">
        <w:rPr>
          <w:rFonts w:ascii="Helvetica" w:hAnsi="Helvetica"/>
          <w:sz w:val="22"/>
          <w:szCs w:val="22"/>
        </w:rPr>
        <w:tab/>
      </w:r>
      <w:r w:rsidR="00B43F2D">
        <w:rPr>
          <w:rFonts w:ascii="Helvetica" w:hAnsi="Helvetica"/>
          <w:sz w:val="22"/>
          <w:szCs w:val="22"/>
        </w:rPr>
        <w:tab/>
        <w:t xml:space="preserve">The value of acceleration in the Z direction found by using </w:t>
      </w:r>
      <w:proofErr w:type="spellStart"/>
      <w:r w:rsidR="00B43F2D">
        <w:rPr>
          <w:rFonts w:ascii="Helvetica" w:hAnsi="Helvetica"/>
          <w:sz w:val="22"/>
          <w:szCs w:val="22"/>
        </w:rPr>
        <w:t>getData</w:t>
      </w:r>
      <w:proofErr w:type="spellEnd"/>
      <w:r w:rsidR="00B43F2D">
        <w:rPr>
          <w:rFonts w:ascii="Helvetica" w:hAnsi="Helvetica"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B43F2D" w:rsidRDefault="00B43F2D" w:rsidP="00B43F2D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 xml:space="preserve">s </w:t>
      </w:r>
      <w:proofErr w:type="spellStart"/>
      <w:r>
        <w:rPr>
          <w:rFonts w:ascii="Helvetica" w:hAnsi="Helvetica"/>
          <w:sz w:val="22"/>
          <w:szCs w:val="22"/>
        </w:rPr>
        <w:t>getData</w:t>
      </w:r>
      <w:proofErr w:type="spellEnd"/>
      <w:r>
        <w:rPr>
          <w:rFonts w:ascii="Helvetica" w:hAnsi="Helvetica"/>
          <w:sz w:val="22"/>
          <w:szCs w:val="22"/>
        </w:rPr>
        <w:t xml:space="preserve"> with the ZDATA_H and Z</w:t>
      </w:r>
      <w:r w:rsidRPr="00B43F2D">
        <w:rPr>
          <w:rFonts w:ascii="Helvetica" w:hAnsi="Helvetica"/>
          <w:sz w:val="22"/>
          <w:szCs w:val="22"/>
        </w:rPr>
        <w:t>DATA_L registers and return th</w:t>
      </w:r>
      <w:r>
        <w:rPr>
          <w:rFonts w:ascii="Helvetica" w:hAnsi="Helvetica"/>
          <w:sz w:val="22"/>
          <w:szCs w:val="22"/>
        </w:rPr>
        <w:t>e Z value for acceleration.</w:t>
      </w:r>
    </w:p>
    <w:p w:rsidR="00D91E53" w:rsidRDefault="00D91E53">
      <w:pPr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B43F2D" w:rsidRPr="00B43F2D" w:rsidRDefault="00B43F2D" w:rsidP="00B43F2D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int</w:t>
      </w:r>
      <w:proofErr w:type="spellEnd"/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getTemp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B43F2D" w:rsidRDefault="00D91E53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proofErr w:type="gramStart"/>
      <w:r>
        <w:rPr>
          <w:rFonts w:ascii="Helvetica" w:hAnsi="Helvetica"/>
          <w:sz w:val="22"/>
          <w:szCs w:val="22"/>
        </w:rPr>
        <w:t>i</w:t>
      </w:r>
      <w:r w:rsidR="00B43F2D">
        <w:rPr>
          <w:rFonts w:ascii="Helvetica" w:hAnsi="Helvetica"/>
          <w:sz w:val="22"/>
          <w:szCs w:val="22"/>
        </w:rPr>
        <w:t>nt</w:t>
      </w:r>
      <w:proofErr w:type="spellEnd"/>
      <w:proofErr w:type="gramEnd"/>
      <w:r w:rsidR="00B43F2D">
        <w:rPr>
          <w:rFonts w:ascii="Helvetica" w:hAnsi="Helvetica"/>
          <w:sz w:val="22"/>
          <w:szCs w:val="22"/>
        </w:rPr>
        <w:t xml:space="preserve"> temp</w:t>
      </w:r>
      <w:r w:rsidR="00B43F2D">
        <w:rPr>
          <w:rFonts w:ascii="Helvetica" w:hAnsi="Helvetica"/>
          <w:sz w:val="22"/>
          <w:szCs w:val="22"/>
        </w:rPr>
        <w:tab/>
      </w:r>
      <w:r w:rsidR="00B43F2D">
        <w:rPr>
          <w:rFonts w:ascii="Helvetica" w:hAnsi="Helvetica"/>
          <w:sz w:val="22"/>
          <w:szCs w:val="22"/>
        </w:rPr>
        <w:tab/>
        <w:t xml:space="preserve">The value of temperature on the chip. </w:t>
      </w:r>
    </w:p>
    <w:p w:rsidR="00B43F2D" w:rsidRDefault="00B43F2D" w:rsidP="00B43F2D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C7663" w:rsidRDefault="00B43F2D" w:rsidP="00B43F2D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B43F2D">
        <w:rPr>
          <w:rFonts w:ascii="Helvetica" w:hAnsi="Helvetica"/>
          <w:sz w:val="22"/>
          <w:szCs w:val="22"/>
        </w:rPr>
        <w:t>call</w:t>
      </w:r>
      <w:r>
        <w:rPr>
          <w:rFonts w:ascii="Helvetica" w:hAnsi="Helvetica"/>
          <w:sz w:val="22"/>
          <w:szCs w:val="22"/>
        </w:rPr>
        <w:t xml:space="preserve">s </w:t>
      </w:r>
      <w:proofErr w:type="spellStart"/>
      <w:r>
        <w:rPr>
          <w:rFonts w:ascii="Helvetica" w:hAnsi="Helvetica"/>
          <w:sz w:val="22"/>
          <w:szCs w:val="22"/>
        </w:rPr>
        <w:t>getData</w:t>
      </w:r>
      <w:proofErr w:type="spellEnd"/>
      <w:r>
        <w:rPr>
          <w:rFonts w:ascii="Helvetica" w:hAnsi="Helvetica"/>
          <w:sz w:val="22"/>
          <w:szCs w:val="22"/>
        </w:rPr>
        <w:t xml:space="preserve"> with the </w:t>
      </w:r>
      <w:r w:rsidR="001C7663">
        <w:rPr>
          <w:rFonts w:ascii="Helvetica" w:hAnsi="Helvetica"/>
          <w:sz w:val="22"/>
          <w:szCs w:val="22"/>
        </w:rPr>
        <w:t>TEMP</w:t>
      </w:r>
      <w:r>
        <w:rPr>
          <w:rFonts w:ascii="Helvetica" w:hAnsi="Helvetica"/>
          <w:sz w:val="22"/>
          <w:szCs w:val="22"/>
        </w:rPr>
        <w:t xml:space="preserve">_H and </w:t>
      </w:r>
      <w:r w:rsidR="001C7663">
        <w:rPr>
          <w:rFonts w:ascii="Helvetica" w:hAnsi="Helvetica"/>
          <w:sz w:val="22"/>
          <w:szCs w:val="22"/>
        </w:rPr>
        <w:t>TEMP</w:t>
      </w:r>
      <w:r w:rsidRPr="00B43F2D">
        <w:rPr>
          <w:rFonts w:ascii="Helvetica" w:hAnsi="Helvetica"/>
          <w:sz w:val="22"/>
          <w:szCs w:val="22"/>
        </w:rPr>
        <w:t>_L registers and return th</w:t>
      </w:r>
      <w:r>
        <w:rPr>
          <w:rFonts w:ascii="Helvetica" w:hAnsi="Helvetica"/>
          <w:sz w:val="22"/>
          <w:szCs w:val="22"/>
        </w:rPr>
        <w:t xml:space="preserve">e </w:t>
      </w:r>
      <w:r w:rsidR="001C7663">
        <w:rPr>
          <w:rFonts w:ascii="Helvetica" w:hAnsi="Helvetica"/>
          <w:sz w:val="22"/>
          <w:szCs w:val="22"/>
        </w:rPr>
        <w:t>temp value for on board temperature</w:t>
      </w:r>
      <w:r>
        <w:rPr>
          <w:rFonts w:ascii="Helvetica" w:hAnsi="Helvetica"/>
          <w:sz w:val="22"/>
          <w:szCs w:val="22"/>
        </w:rPr>
        <w:t>.</w:t>
      </w: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1C7663" w:rsidRPr="00B43F2D" w:rsidRDefault="001C7663" w:rsidP="00D91E53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Uint8_t </w:t>
      </w:r>
      <w:proofErr w:type="spellStart"/>
      <w:proofErr w:type="gramStart"/>
      <w:r>
        <w:rPr>
          <w:rFonts w:ascii="Helvetica" w:hAnsi="Helvetica"/>
          <w:b/>
          <w:sz w:val="22"/>
          <w:szCs w:val="22"/>
        </w:rPr>
        <w:t>getStatus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>
        <w:rPr>
          <w:rFonts w:ascii="Helvetica" w:hAnsi="Helvetica"/>
          <w:sz w:val="22"/>
          <w:szCs w:val="22"/>
        </w:rPr>
        <w:t>uInt8_t</w:t>
      </w:r>
      <w:proofErr w:type="gramEnd"/>
      <w:r>
        <w:rPr>
          <w:rFonts w:ascii="Helvetica" w:hAnsi="Helvetica"/>
          <w:sz w:val="22"/>
          <w:szCs w:val="22"/>
        </w:rPr>
        <w:t xml:space="preserve"> status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The 8 bits that occupy the STATUS register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reads the status register and returns the 8 bit value.</w:t>
      </w: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1C7663" w:rsidRPr="00B43F2D" w:rsidRDefault="001C7663" w:rsidP="001C7663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Uint8_t </w:t>
      </w:r>
      <w:proofErr w:type="spellStart"/>
      <w:proofErr w:type="gramStart"/>
      <w:r>
        <w:rPr>
          <w:rFonts w:ascii="Helvetica" w:hAnsi="Helvetica"/>
          <w:b/>
          <w:sz w:val="22"/>
          <w:szCs w:val="22"/>
        </w:rPr>
        <w:t>getRange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>
        <w:rPr>
          <w:rFonts w:ascii="Helvetica" w:hAnsi="Helvetica"/>
          <w:sz w:val="22"/>
          <w:szCs w:val="22"/>
        </w:rPr>
        <w:t>uInt8_t</w:t>
      </w:r>
      <w:proofErr w:type="gramEnd"/>
      <w:r>
        <w:rPr>
          <w:rFonts w:ascii="Helvetica" w:hAnsi="Helvetica"/>
          <w:sz w:val="22"/>
          <w:szCs w:val="22"/>
        </w:rPr>
        <w:t xml:space="preserve"> range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either 2, 4, or 8g range class item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returns the uint8_t range class member which describes the current range of measurement.</w:t>
      </w: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1C7663">
      <w:pPr>
        <w:pStyle w:val="Header"/>
        <w:rPr>
          <w:rFonts w:ascii="Helvetica" w:hAnsi="Helvetica"/>
          <w:sz w:val="22"/>
          <w:szCs w:val="22"/>
        </w:rPr>
      </w:pPr>
    </w:p>
    <w:p w:rsidR="001C7663" w:rsidRPr="00B43F2D" w:rsidRDefault="001C7663" w:rsidP="001C7663">
      <w:pPr>
        <w:pStyle w:val="Head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lastRenderedPageBreak/>
        <w:t xml:space="preserve">Uint8_t </w:t>
      </w:r>
      <w:proofErr w:type="spellStart"/>
      <w:proofErr w:type="gramStart"/>
      <w:r>
        <w:rPr>
          <w:rFonts w:ascii="Helvetica" w:hAnsi="Helvetica"/>
          <w:b/>
          <w:sz w:val="22"/>
          <w:szCs w:val="22"/>
        </w:rPr>
        <w:t>readRegister</w:t>
      </w:r>
      <w:proofErr w:type="spellEnd"/>
      <w:r w:rsidRPr="00B43F2D">
        <w:rPr>
          <w:rFonts w:ascii="Helvetica" w:hAnsi="Helvetica"/>
          <w:b/>
          <w:sz w:val="22"/>
          <w:szCs w:val="22"/>
        </w:rPr>
        <w:t>(</w:t>
      </w:r>
      <w:proofErr w:type="gramEnd"/>
      <w:r w:rsidR="00CA3D20" w:rsidRPr="00CA3D20">
        <w:rPr>
          <w:rFonts w:ascii="Helvetica" w:hAnsi="Helvetica"/>
          <w:b/>
          <w:sz w:val="22"/>
          <w:szCs w:val="22"/>
        </w:rPr>
        <w:t xml:space="preserve">uint8_t </w:t>
      </w:r>
      <w:proofErr w:type="spellStart"/>
      <w:r w:rsidR="00CA3D20" w:rsidRPr="00CA3D20">
        <w:rPr>
          <w:rFonts w:ascii="Helvetica" w:hAnsi="Helvetica"/>
          <w:b/>
          <w:sz w:val="22"/>
          <w:szCs w:val="22"/>
        </w:rPr>
        <w:t>thisRegister</w:t>
      </w:r>
      <w:proofErr w:type="spellEnd"/>
      <w:r w:rsidRPr="00B43F2D">
        <w:rPr>
          <w:rFonts w:ascii="Helvetica" w:hAnsi="Helvetica"/>
          <w:b/>
          <w:sz w:val="22"/>
          <w:szCs w:val="22"/>
        </w:rPr>
        <w:t>)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1C7663" w:rsidRDefault="00CA3D20" w:rsidP="001C766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Uint8_t </w:t>
      </w:r>
      <w:proofErr w:type="spellStart"/>
      <w:r>
        <w:rPr>
          <w:rFonts w:ascii="Helvetica" w:hAnsi="Helvetica"/>
          <w:sz w:val="22"/>
          <w:szCs w:val="22"/>
        </w:rPr>
        <w:t>thisRegister</w:t>
      </w:r>
      <w:proofErr w:type="spellEnd"/>
      <w:r>
        <w:rPr>
          <w:rFonts w:ascii="Helvetica" w:hAnsi="Helvetica"/>
          <w:sz w:val="22"/>
          <w:szCs w:val="22"/>
        </w:rPr>
        <w:tab/>
        <w:t>register to read a byte from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>
        <w:rPr>
          <w:rFonts w:ascii="Helvetica" w:hAnsi="Helvetica"/>
          <w:sz w:val="22"/>
          <w:szCs w:val="22"/>
        </w:rPr>
        <w:t>uInt8_t</w:t>
      </w:r>
      <w:proofErr w:type="gramEnd"/>
      <w:r>
        <w:rPr>
          <w:rFonts w:ascii="Helvetica" w:hAnsi="Helvetica"/>
          <w:sz w:val="22"/>
          <w:szCs w:val="22"/>
        </w:rPr>
        <w:t xml:space="preserve"> </w:t>
      </w:r>
      <w:proofErr w:type="spellStart"/>
      <w:r w:rsidR="00CA3D20">
        <w:rPr>
          <w:rFonts w:ascii="Helvetica" w:hAnsi="Helvetica"/>
          <w:sz w:val="22"/>
          <w:szCs w:val="22"/>
        </w:rPr>
        <w:t>inByte</w:t>
      </w:r>
      <w:proofErr w:type="spellEnd"/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CA3D20">
        <w:rPr>
          <w:rFonts w:ascii="Helvetica" w:hAnsi="Helvetica"/>
          <w:sz w:val="22"/>
          <w:szCs w:val="22"/>
        </w:rPr>
        <w:t>byte read from register</w:t>
      </w:r>
    </w:p>
    <w:p w:rsidR="001C7663" w:rsidRDefault="001C7663" w:rsidP="001C766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returns the </w:t>
      </w:r>
      <w:r w:rsidR="00CA3D20">
        <w:rPr>
          <w:rFonts w:ascii="Helvetica" w:hAnsi="Helvetica"/>
          <w:sz w:val="22"/>
          <w:szCs w:val="22"/>
        </w:rPr>
        <w:t xml:space="preserve">byte located in </w:t>
      </w:r>
      <w:proofErr w:type="spellStart"/>
      <w:r w:rsidR="00CA3D20">
        <w:rPr>
          <w:rFonts w:ascii="Helvetica" w:hAnsi="Helvetica"/>
          <w:sz w:val="22"/>
          <w:szCs w:val="22"/>
        </w:rPr>
        <w:t>thisRegister</w:t>
      </w:r>
      <w:proofErr w:type="spellEnd"/>
      <w:r w:rsidR="00CA3D20">
        <w:rPr>
          <w:rFonts w:ascii="Helvetica" w:hAnsi="Helvetica"/>
          <w:sz w:val="22"/>
          <w:szCs w:val="22"/>
        </w:rPr>
        <w:t>. The function handles all the SPI protocol.</w:t>
      </w:r>
    </w:p>
    <w:p w:rsidR="00D91E53" w:rsidRDefault="00D91E53" w:rsidP="00CA3D20">
      <w:pPr>
        <w:pStyle w:val="Header"/>
        <w:rPr>
          <w:rFonts w:ascii="Helvetica" w:hAnsi="Helvetica"/>
          <w:b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b/>
          <w:sz w:val="22"/>
          <w:szCs w:val="22"/>
        </w:rPr>
      </w:pPr>
    </w:p>
    <w:p w:rsidR="00CA3D20" w:rsidRPr="00B43F2D" w:rsidRDefault="00CA3D20" w:rsidP="00CA3D20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writeRegister</w:t>
      </w:r>
      <w:proofErr w:type="spellEnd"/>
      <w:r w:rsidRPr="00B43F2D">
        <w:rPr>
          <w:rFonts w:ascii="Helvetica" w:hAnsi="Helvetica"/>
          <w:b/>
          <w:sz w:val="22"/>
          <w:szCs w:val="22"/>
        </w:rPr>
        <w:t>(</w:t>
      </w:r>
      <w:proofErr w:type="gramEnd"/>
      <w:r w:rsidRPr="00CA3D20">
        <w:rPr>
          <w:rFonts w:ascii="Helvetica" w:hAnsi="Helvetica"/>
          <w:b/>
          <w:sz w:val="22"/>
          <w:szCs w:val="22"/>
        </w:rPr>
        <w:t xml:space="preserve">uint8_t </w:t>
      </w:r>
      <w:proofErr w:type="spellStart"/>
      <w:r w:rsidRPr="00CA3D20">
        <w:rPr>
          <w:rFonts w:ascii="Helvetica" w:hAnsi="Helvetica"/>
          <w:b/>
          <w:sz w:val="22"/>
          <w:szCs w:val="22"/>
        </w:rPr>
        <w:t>thisRegister</w:t>
      </w:r>
      <w:proofErr w:type="spellEnd"/>
      <w:r w:rsidRPr="00CA3D20">
        <w:rPr>
          <w:rFonts w:ascii="Helvetica" w:hAnsi="Helvetica"/>
          <w:b/>
          <w:sz w:val="22"/>
          <w:szCs w:val="22"/>
        </w:rPr>
        <w:t xml:space="preserve">, uint8_t </w:t>
      </w:r>
      <w:proofErr w:type="spellStart"/>
      <w:r w:rsidRPr="00CA3D20">
        <w:rPr>
          <w:rFonts w:ascii="Helvetica" w:hAnsi="Helvetica"/>
          <w:b/>
          <w:sz w:val="22"/>
          <w:szCs w:val="22"/>
        </w:rPr>
        <w:t>thisValue</w:t>
      </w:r>
      <w:proofErr w:type="spellEnd"/>
      <w:r w:rsidRPr="00B43F2D">
        <w:rPr>
          <w:rFonts w:ascii="Helvetica" w:hAnsi="Helvetica"/>
          <w:b/>
          <w:sz w:val="22"/>
          <w:szCs w:val="22"/>
        </w:rPr>
        <w:t>)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Uint8_t</w:t>
      </w:r>
      <w:r>
        <w:rPr>
          <w:rFonts w:ascii="Helvetica" w:hAnsi="Helvetica"/>
          <w:sz w:val="22"/>
          <w:szCs w:val="22"/>
        </w:rPr>
        <w:tab/>
        <w:t xml:space="preserve"> </w:t>
      </w:r>
      <w:proofErr w:type="spellStart"/>
      <w:r>
        <w:rPr>
          <w:rFonts w:ascii="Helvetica" w:hAnsi="Helvetica"/>
          <w:sz w:val="22"/>
          <w:szCs w:val="22"/>
        </w:rPr>
        <w:t>thisRegister</w:t>
      </w:r>
      <w:proofErr w:type="spellEnd"/>
      <w:r>
        <w:rPr>
          <w:rFonts w:ascii="Helvetica" w:hAnsi="Helvetica"/>
          <w:sz w:val="22"/>
          <w:szCs w:val="22"/>
        </w:rPr>
        <w:tab/>
        <w:t>register to write to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Uint8_t </w:t>
      </w:r>
      <w:proofErr w:type="spellStart"/>
      <w:r>
        <w:rPr>
          <w:rFonts w:ascii="Helvetica" w:hAnsi="Helvetica"/>
          <w:sz w:val="22"/>
          <w:szCs w:val="22"/>
        </w:rPr>
        <w:t>thisValue</w:t>
      </w:r>
      <w:proofErr w:type="spellEnd"/>
      <w:r>
        <w:rPr>
          <w:rFonts w:ascii="Helvetica" w:hAnsi="Helvetica"/>
          <w:sz w:val="22"/>
          <w:szCs w:val="22"/>
        </w:rPr>
        <w:tab/>
        <w:t>byte to write in this register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CA3D20" w:rsidRDefault="00D91E53" w:rsidP="001C766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</w:t>
      </w:r>
      <w:r w:rsidR="00CA3D20" w:rsidRPr="00CA3D20">
        <w:rPr>
          <w:rFonts w:ascii="Helvetica" w:hAnsi="Helvetica"/>
          <w:sz w:val="22"/>
          <w:szCs w:val="22"/>
        </w:rPr>
        <w:t xml:space="preserve">his function writes a byte to a register given by </w:t>
      </w:r>
      <w:proofErr w:type="spellStart"/>
      <w:r w:rsidR="00CA3D20" w:rsidRPr="00CA3D20">
        <w:rPr>
          <w:rFonts w:ascii="Helvetica" w:hAnsi="Helvetica"/>
          <w:sz w:val="22"/>
          <w:szCs w:val="22"/>
        </w:rPr>
        <w:t>thisRegister's</w:t>
      </w:r>
      <w:proofErr w:type="spellEnd"/>
      <w:r w:rsidR="00CA3D20" w:rsidRPr="00CA3D20">
        <w:rPr>
          <w:rFonts w:ascii="Helvetica" w:hAnsi="Helvetica"/>
          <w:sz w:val="22"/>
          <w:szCs w:val="22"/>
        </w:rPr>
        <w:t xml:space="preserve"> address.</w:t>
      </w:r>
      <w:r w:rsidR="00CA3D20">
        <w:rPr>
          <w:rFonts w:ascii="Helvetica" w:hAnsi="Helvetica"/>
          <w:sz w:val="22"/>
          <w:szCs w:val="22"/>
        </w:rPr>
        <w:t xml:space="preserve"> The function handles all the SPI protocol.</w:t>
      </w:r>
    </w:p>
    <w:p w:rsidR="001C7663" w:rsidRDefault="001C7663" w:rsidP="001C7663">
      <w:pPr>
        <w:pStyle w:val="Header"/>
        <w:rPr>
          <w:rFonts w:ascii="Helvetica" w:hAnsi="Helvetica"/>
          <w:sz w:val="22"/>
          <w:szCs w:val="22"/>
        </w:rPr>
      </w:pPr>
    </w:p>
    <w:p w:rsidR="00CA3D20" w:rsidRDefault="00CA3D20" w:rsidP="001C7663">
      <w:pPr>
        <w:pStyle w:val="Header"/>
        <w:rPr>
          <w:rFonts w:ascii="Helvetica" w:hAnsi="Helvetica"/>
          <w:sz w:val="22"/>
          <w:szCs w:val="22"/>
        </w:rPr>
      </w:pPr>
    </w:p>
    <w:p w:rsidR="00CA3D20" w:rsidRPr="00B43F2D" w:rsidRDefault="00CA3D20" w:rsidP="00CA3D20">
      <w:pPr>
        <w:pStyle w:val="Header"/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reset</w:t>
      </w:r>
      <w:r w:rsidRP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CA3D20" w:rsidRPr="00CA3D20" w:rsidRDefault="00CA3D20" w:rsidP="00CA3D2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function </w:t>
      </w:r>
      <w:r w:rsidRPr="00CA3D20">
        <w:rPr>
          <w:rFonts w:ascii="Helvetica" w:hAnsi="Helvetica"/>
          <w:sz w:val="22"/>
          <w:szCs w:val="22"/>
        </w:rPr>
        <w:t xml:space="preserve">writes the byte 'R' to the reset </w:t>
      </w:r>
      <w:proofErr w:type="gramStart"/>
      <w:r w:rsidRPr="00CA3D20">
        <w:rPr>
          <w:rFonts w:ascii="Helvetica" w:hAnsi="Helvetica"/>
          <w:sz w:val="22"/>
          <w:szCs w:val="22"/>
        </w:rPr>
        <w:t>register</w:t>
      </w:r>
      <w:proofErr w:type="gramEnd"/>
      <w:r w:rsidRPr="00CA3D20">
        <w:rPr>
          <w:rFonts w:ascii="Helvetica" w:hAnsi="Helvetica"/>
          <w:sz w:val="22"/>
          <w:szCs w:val="22"/>
        </w:rPr>
        <w:t xml:space="preserve"> to initiate a soft reset. Then call</w:t>
      </w:r>
      <w:r>
        <w:rPr>
          <w:rFonts w:ascii="Helvetica" w:hAnsi="Helvetica"/>
          <w:sz w:val="22"/>
          <w:szCs w:val="22"/>
        </w:rPr>
        <w:t xml:space="preserve">s </w:t>
      </w:r>
      <w:r w:rsidRPr="00CA3D20">
        <w:rPr>
          <w:rFonts w:ascii="Helvetica" w:hAnsi="Helvetica"/>
          <w:sz w:val="22"/>
          <w:szCs w:val="22"/>
        </w:rPr>
        <w:t>init to set the sensor up for measurement again</w:t>
      </w:r>
    </w:p>
    <w:p w:rsidR="00CA3D20" w:rsidRDefault="00CA3D20" w:rsidP="00CA3D20">
      <w:pPr>
        <w:pStyle w:val="Header"/>
        <w:rPr>
          <w:rFonts w:ascii="Helvetica" w:hAnsi="Helvetica"/>
          <w:sz w:val="22"/>
          <w:szCs w:val="22"/>
        </w:rPr>
      </w:pPr>
    </w:p>
    <w:p w:rsidR="00CA3D20" w:rsidRDefault="00CA3D20" w:rsidP="00CA3D20">
      <w:pPr>
        <w:pStyle w:val="Header"/>
        <w:rPr>
          <w:rFonts w:ascii="Helvetica" w:hAnsi="Helvetica"/>
          <w:sz w:val="22"/>
          <w:szCs w:val="22"/>
        </w:rPr>
      </w:pPr>
    </w:p>
    <w:p w:rsidR="00CA3D20" w:rsidRPr="00B43F2D" w:rsidRDefault="00CA3D20" w:rsidP="00CA3D20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updateRange</w:t>
      </w:r>
      <w:proofErr w:type="spellEnd"/>
      <w:r w:rsidRPr="00B43F2D">
        <w:rPr>
          <w:rFonts w:ascii="Helvetica" w:hAnsi="Helvetica"/>
          <w:b/>
          <w:sz w:val="22"/>
          <w:szCs w:val="22"/>
        </w:rPr>
        <w:t>()</w:t>
      </w:r>
      <w:proofErr w:type="gramEnd"/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CA3D20" w:rsidRDefault="00CA3D20" w:rsidP="00CA3D20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CA3D20" w:rsidRDefault="00D91E53" w:rsidP="00CA3D20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r</w:t>
      </w:r>
      <w:r w:rsidR="00CA3D20" w:rsidRPr="00CA3D20">
        <w:rPr>
          <w:rFonts w:ascii="Helvetica" w:hAnsi="Helvetica"/>
          <w:sz w:val="22"/>
          <w:szCs w:val="22"/>
        </w:rPr>
        <w:t>eads the filter control register and stores the sensitivity range in</w:t>
      </w:r>
      <w:r w:rsidR="00CA3D20">
        <w:rPr>
          <w:rFonts w:ascii="Helvetica" w:hAnsi="Helvetica"/>
          <w:sz w:val="22"/>
          <w:szCs w:val="22"/>
        </w:rPr>
        <w:t>to the</w:t>
      </w:r>
      <w:r w:rsidR="00CA3D20" w:rsidRPr="00CA3D20">
        <w:rPr>
          <w:rFonts w:ascii="Helvetica" w:hAnsi="Helvetica"/>
          <w:sz w:val="22"/>
          <w:szCs w:val="22"/>
        </w:rPr>
        <w:t xml:space="preserve"> private variable</w:t>
      </w:r>
      <w:r w:rsidR="00CA3D20">
        <w:rPr>
          <w:rFonts w:ascii="Helvetica" w:hAnsi="Helvetica"/>
          <w:sz w:val="22"/>
          <w:szCs w:val="22"/>
        </w:rPr>
        <w:t xml:space="preserve"> range </w:t>
      </w: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CA3D20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 w:rsidRPr="00D91E53">
        <w:rPr>
          <w:rFonts w:ascii="Helvetica" w:hAnsi="Helvetica"/>
          <w:b/>
          <w:sz w:val="22"/>
          <w:szCs w:val="22"/>
        </w:rPr>
        <w:lastRenderedPageBreak/>
        <w:t>setRange</w:t>
      </w:r>
      <w:proofErr w:type="spellEnd"/>
      <w:r w:rsidRPr="00D91E53">
        <w:rPr>
          <w:rFonts w:ascii="Helvetica" w:hAnsi="Helvetica"/>
          <w:b/>
          <w:sz w:val="22"/>
          <w:szCs w:val="22"/>
        </w:rPr>
        <w:t>(</w:t>
      </w:r>
      <w:proofErr w:type="spellStart"/>
      <w:proofErr w:type="gramEnd"/>
      <w:r w:rsidRPr="00D91E53">
        <w:rPr>
          <w:rFonts w:ascii="Helvetica" w:hAnsi="Helvetica"/>
          <w:b/>
          <w:sz w:val="22"/>
          <w:szCs w:val="22"/>
        </w:rPr>
        <w:t>int</w:t>
      </w:r>
      <w:proofErr w:type="spellEnd"/>
      <w:r w:rsidRPr="00D91E53"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D91E53">
        <w:rPr>
          <w:rFonts w:ascii="Helvetica" w:hAnsi="Helvetica"/>
          <w:b/>
          <w:sz w:val="22"/>
          <w:szCs w:val="22"/>
        </w:rPr>
        <w:t>newRange</w:t>
      </w:r>
      <w:proofErr w:type="spellEnd"/>
      <w:r w:rsidRPr="00D91E53">
        <w:rPr>
          <w:rFonts w:ascii="Helvetica" w:hAnsi="Helvetica"/>
          <w:b/>
          <w:sz w:val="22"/>
          <w:szCs w:val="22"/>
        </w:rPr>
        <w:t>)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spellStart"/>
      <w:proofErr w:type="gramStart"/>
      <w:r>
        <w:rPr>
          <w:rFonts w:ascii="Helvetica" w:hAnsi="Helvetica"/>
          <w:sz w:val="22"/>
          <w:szCs w:val="22"/>
        </w:rPr>
        <w:t>newRange</w:t>
      </w:r>
      <w:proofErr w:type="spellEnd"/>
      <w:proofErr w:type="gramEnd"/>
      <w:r>
        <w:rPr>
          <w:rFonts w:ascii="Helvetica" w:hAnsi="Helvetica"/>
          <w:sz w:val="22"/>
          <w:szCs w:val="22"/>
        </w:rPr>
        <w:tab/>
        <w:t xml:space="preserve">Must be an </w:t>
      </w: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value of 2, 4, or 8;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r</w:t>
      </w:r>
      <w:r w:rsidRPr="00CA3D20">
        <w:rPr>
          <w:rFonts w:ascii="Helvetica" w:hAnsi="Helvetica"/>
          <w:sz w:val="22"/>
          <w:szCs w:val="22"/>
        </w:rPr>
        <w:t>eads the filter control register</w:t>
      </w:r>
      <w:r>
        <w:rPr>
          <w:rFonts w:ascii="Helvetica" w:hAnsi="Helvetica"/>
          <w:sz w:val="22"/>
          <w:szCs w:val="22"/>
        </w:rPr>
        <w:t xml:space="preserve"> (</w:t>
      </w:r>
      <w:r w:rsidRPr="00397A12">
        <w:rPr>
          <w:rFonts w:ascii="Helvetica" w:hAnsi="Helvetica"/>
          <w:sz w:val="22"/>
          <w:szCs w:val="22"/>
        </w:rPr>
        <w:t>FILTER_CTL</w:t>
      </w:r>
      <w:r>
        <w:rPr>
          <w:rFonts w:ascii="Helvetica" w:hAnsi="Helvetica"/>
          <w:sz w:val="22"/>
          <w:szCs w:val="22"/>
        </w:rPr>
        <w:t>)</w:t>
      </w:r>
      <w:r w:rsidRPr="00CA3D20">
        <w:rPr>
          <w:rFonts w:ascii="Helvetica" w:hAnsi="Helvetica"/>
          <w:sz w:val="22"/>
          <w:szCs w:val="22"/>
        </w:rPr>
        <w:t xml:space="preserve"> and stores the sensitivity range in</w:t>
      </w:r>
      <w:r>
        <w:rPr>
          <w:rFonts w:ascii="Helvetica" w:hAnsi="Helvetica"/>
          <w:sz w:val="22"/>
          <w:szCs w:val="22"/>
        </w:rPr>
        <w:t>to the</w:t>
      </w:r>
      <w:r w:rsidRPr="00CA3D20">
        <w:rPr>
          <w:rFonts w:ascii="Helvetica" w:hAnsi="Helvetica"/>
          <w:sz w:val="22"/>
          <w:szCs w:val="22"/>
        </w:rPr>
        <w:t xml:space="preserve"> private variable</w:t>
      </w:r>
      <w:r>
        <w:rPr>
          <w:rFonts w:ascii="Helvetica" w:hAnsi="Helvetica"/>
          <w:sz w:val="22"/>
          <w:szCs w:val="22"/>
        </w:rPr>
        <w:t xml:space="preserve"> range </w:t>
      </w: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setZero</w:t>
      </w:r>
      <w:proofErr w:type="spellEnd"/>
      <w:r>
        <w:rPr>
          <w:rFonts w:ascii="Helvetica" w:hAnsi="Helvetica"/>
          <w:b/>
          <w:sz w:val="22"/>
          <w:szCs w:val="22"/>
        </w:rPr>
        <w:t>()</w:t>
      </w:r>
      <w:proofErr w:type="gramEnd"/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This function s</w:t>
      </w:r>
      <w:r w:rsidRPr="00D91E53">
        <w:rPr>
          <w:rFonts w:ascii="Helvetica" w:hAnsi="Helvetica"/>
          <w:sz w:val="22"/>
          <w:szCs w:val="22"/>
        </w:rPr>
        <w:t>ets the zeroing variables so that the ACL puts out x= 0, y = 0, z = 1000</w:t>
      </w:r>
      <w:r>
        <w:rPr>
          <w:rFonts w:ascii="Helvetica" w:hAnsi="Helvetica"/>
          <w:sz w:val="22"/>
          <w:szCs w:val="22"/>
        </w:rPr>
        <w:t xml:space="preserve">. The function takes an average over 100 samples since the data can be sporadic. </w:t>
      </w: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  <w:szCs w:val="22"/>
        </w:rPr>
      </w:pPr>
    </w:p>
    <w:p w:rsidR="00D91E53" w:rsidRP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int</w:t>
      </w:r>
      <w:proofErr w:type="spellEnd"/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 w:rsidRPr="00D91E53">
        <w:rPr>
          <w:rFonts w:ascii="Helvetica" w:hAnsi="Helvetica"/>
          <w:b/>
          <w:sz w:val="22"/>
          <w:szCs w:val="22"/>
        </w:rPr>
        <w:t>getFIFOentries</w:t>
      </w:r>
      <w:proofErr w:type="spellEnd"/>
      <w:r w:rsidRPr="00D91E53">
        <w:rPr>
          <w:rFonts w:ascii="Helvetica" w:hAnsi="Helvetica"/>
          <w:b/>
          <w:sz w:val="22"/>
          <w:szCs w:val="22"/>
        </w:rPr>
        <w:t>()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entries</w:t>
      </w:r>
      <w:r>
        <w:rPr>
          <w:rFonts w:ascii="Helvetica" w:hAnsi="Helvetica"/>
          <w:sz w:val="22"/>
          <w:szCs w:val="22"/>
        </w:rPr>
        <w:tab/>
        <w:t>Entries in the FIFO buffer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2"/>
        </w:rPr>
        <w:t xml:space="preserve">This function reads the FIFO entries </w:t>
      </w:r>
      <w:proofErr w:type="gramStart"/>
      <w:r>
        <w:rPr>
          <w:rFonts w:ascii="Helvetica" w:hAnsi="Helvetica"/>
          <w:sz w:val="22"/>
          <w:szCs w:val="22"/>
        </w:rPr>
        <w:t>registers(</w:t>
      </w:r>
      <w:proofErr w:type="gramEnd"/>
      <w:r>
        <w:rPr>
          <w:rFonts w:ascii="Helvetica" w:hAnsi="Helvetica"/>
          <w:sz w:val="22"/>
          <w:szCs w:val="22"/>
        </w:rPr>
        <w:t xml:space="preserve">FIFO_ENTRIES_H, FIFO_ENTRIES_L) using the </w:t>
      </w:r>
      <w:proofErr w:type="spellStart"/>
      <w:r>
        <w:rPr>
          <w:rFonts w:ascii="Helvetica" w:hAnsi="Helvetica"/>
          <w:sz w:val="22"/>
          <w:szCs w:val="22"/>
        </w:rPr>
        <w:t>getData</w:t>
      </w:r>
      <w:proofErr w:type="spellEnd"/>
      <w:r>
        <w:rPr>
          <w:rFonts w:ascii="Helvetica" w:hAnsi="Helvetica"/>
          <w:sz w:val="22"/>
          <w:szCs w:val="22"/>
        </w:rPr>
        <w:t xml:space="preserve"> function to read how many FIFO entries are in the </w:t>
      </w:r>
      <w:r>
        <w:rPr>
          <w:rFonts w:ascii="Helvetica" w:hAnsi="Helvetica"/>
          <w:sz w:val="22"/>
        </w:rPr>
        <w:t>ADXL362 queue to be read out.</w:t>
      </w: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t>fillFIFO</w:t>
      </w:r>
      <w:proofErr w:type="spellEnd"/>
      <w:r>
        <w:rPr>
          <w:rFonts w:ascii="Helvetica" w:hAnsi="Helvetica"/>
          <w:b/>
          <w:sz w:val="22"/>
          <w:szCs w:val="22"/>
        </w:rPr>
        <w:t>()</w:t>
      </w:r>
      <w:proofErr w:type="gramEnd"/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2"/>
        </w:rPr>
        <w:t xml:space="preserve">This function transfers FIFO data from the </w:t>
      </w:r>
      <w:r>
        <w:rPr>
          <w:rFonts w:ascii="Helvetica" w:hAnsi="Helvetica"/>
          <w:sz w:val="22"/>
        </w:rPr>
        <w:t xml:space="preserve">ADXL362 into the </w:t>
      </w:r>
      <w:proofErr w:type="spellStart"/>
      <w:r>
        <w:rPr>
          <w:rFonts w:ascii="Helvetica" w:hAnsi="Helvetica"/>
          <w:sz w:val="22"/>
        </w:rPr>
        <w:t>myQueue</w:t>
      </w:r>
      <w:proofErr w:type="spellEnd"/>
      <w:r>
        <w:rPr>
          <w:rFonts w:ascii="Helvetica" w:hAnsi="Helvetica"/>
          <w:sz w:val="22"/>
        </w:rPr>
        <w:t xml:space="preserve"> elements of the class. The </w:t>
      </w:r>
      <w:proofErr w:type="spellStart"/>
      <w:r>
        <w:rPr>
          <w:rFonts w:ascii="Helvetica" w:hAnsi="Helvetica"/>
          <w:sz w:val="22"/>
        </w:rPr>
        <w:t>getData</w:t>
      </w:r>
      <w:proofErr w:type="spellEnd"/>
      <w:r>
        <w:rPr>
          <w:rFonts w:ascii="Helvetica" w:hAnsi="Helvetica"/>
          <w:sz w:val="22"/>
        </w:rPr>
        <w:t xml:space="preserve"> functionality had to be recreated since the SPI chip select signal has to stay low during the whole transfer. After this function is called, the </w:t>
      </w:r>
      <w:proofErr w:type="spellStart"/>
      <w:r>
        <w:rPr>
          <w:rFonts w:ascii="Helvetica" w:hAnsi="Helvetica"/>
          <w:sz w:val="22"/>
        </w:rPr>
        <w:t>xFIFO</w:t>
      </w:r>
      <w:proofErr w:type="spellEnd"/>
      <w:r>
        <w:rPr>
          <w:rFonts w:ascii="Helvetica" w:hAnsi="Helvetica"/>
          <w:sz w:val="22"/>
        </w:rPr>
        <w:t xml:space="preserve">, </w:t>
      </w:r>
      <w:proofErr w:type="spellStart"/>
      <w:r>
        <w:rPr>
          <w:rFonts w:ascii="Helvetica" w:hAnsi="Helvetica"/>
          <w:sz w:val="22"/>
        </w:rPr>
        <w:t>yFIFO</w:t>
      </w:r>
      <w:proofErr w:type="spellEnd"/>
      <w:r>
        <w:rPr>
          <w:rFonts w:ascii="Helvetica" w:hAnsi="Helvetica"/>
          <w:sz w:val="22"/>
        </w:rPr>
        <w:t xml:space="preserve"> and </w:t>
      </w:r>
      <w:proofErr w:type="spellStart"/>
      <w:r>
        <w:rPr>
          <w:rFonts w:ascii="Helvetica" w:hAnsi="Helvetica"/>
          <w:sz w:val="22"/>
        </w:rPr>
        <w:t>zFIFO</w:t>
      </w:r>
      <w:proofErr w:type="spellEnd"/>
      <w:r>
        <w:rPr>
          <w:rFonts w:ascii="Helvetica" w:hAnsi="Helvetica"/>
          <w:sz w:val="22"/>
        </w:rPr>
        <w:t xml:space="preserve"> elements will be populated.</w:t>
      </w: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  <w:proofErr w:type="spellStart"/>
      <w:proofErr w:type="gramStart"/>
      <w:r>
        <w:rPr>
          <w:rFonts w:ascii="Helvetica" w:hAnsi="Helvetica"/>
          <w:b/>
          <w:sz w:val="22"/>
          <w:szCs w:val="22"/>
        </w:rPr>
        <w:lastRenderedPageBreak/>
        <w:t>int</w:t>
      </w:r>
      <w:proofErr w:type="spellEnd"/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getData</w:t>
      </w:r>
      <w:proofErr w:type="spellEnd"/>
      <w:r>
        <w:rPr>
          <w:rFonts w:ascii="Helvetica" w:hAnsi="Helvetica"/>
          <w:b/>
          <w:sz w:val="22"/>
          <w:szCs w:val="22"/>
        </w:rPr>
        <w:t>(uint8_t reg1, uint8_t reg2)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reg1</w:t>
      </w:r>
      <w:proofErr w:type="gramEnd"/>
      <w:r>
        <w:rPr>
          <w:rFonts w:ascii="Helvetica" w:hAnsi="Helvetica"/>
          <w:sz w:val="22"/>
          <w:szCs w:val="22"/>
        </w:rPr>
        <w:tab/>
        <w:t xml:space="preserve">The </w:t>
      </w:r>
      <w:r w:rsidRPr="00D91E53">
        <w:rPr>
          <w:rFonts w:ascii="Helvetica" w:hAnsi="Helvetica"/>
          <w:sz w:val="22"/>
          <w:szCs w:val="22"/>
        </w:rPr>
        <w:t xml:space="preserve">first register to read from. </w:t>
      </w:r>
      <w:r>
        <w:rPr>
          <w:rFonts w:ascii="Helvetica" w:hAnsi="Helvetica"/>
          <w:sz w:val="22"/>
          <w:szCs w:val="22"/>
        </w:rPr>
        <w:t>T</w:t>
      </w:r>
      <w:r w:rsidRPr="00D91E53">
        <w:rPr>
          <w:rFonts w:ascii="Helvetica" w:hAnsi="Helvetica"/>
          <w:sz w:val="22"/>
          <w:szCs w:val="22"/>
        </w:rPr>
        <w:t>he high data value which contains</w:t>
      </w:r>
      <w:r>
        <w:rPr>
          <w:rFonts w:ascii="Helvetica" w:hAnsi="Helvetica"/>
          <w:sz w:val="22"/>
          <w:szCs w:val="22"/>
        </w:rPr>
        <w:t xml:space="preserve"> the 3 MSBs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reg2</w:t>
      </w:r>
      <w:proofErr w:type="gramEnd"/>
      <w:r>
        <w:rPr>
          <w:rFonts w:ascii="Helvetica" w:hAnsi="Helvetica"/>
          <w:sz w:val="22"/>
          <w:szCs w:val="22"/>
        </w:rPr>
        <w:tab/>
        <w:t>The second register to read from. T</w:t>
      </w:r>
      <w:r w:rsidRPr="00D91E53">
        <w:rPr>
          <w:rFonts w:ascii="Helvetica" w:hAnsi="Helvetica"/>
          <w:sz w:val="22"/>
          <w:szCs w:val="22"/>
        </w:rPr>
        <w:t>he low data value which contains</w:t>
      </w:r>
      <w:r>
        <w:rPr>
          <w:rFonts w:ascii="Helvetica" w:hAnsi="Helvetica"/>
          <w:sz w:val="22"/>
          <w:szCs w:val="22"/>
        </w:rPr>
        <w:t xml:space="preserve"> the 8 LSB’s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None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2"/>
        </w:rPr>
        <w:t xml:space="preserve">This function reads data from a register couple and does the masking and shifting to create an </w:t>
      </w:r>
      <w:proofErr w:type="spellStart"/>
      <w:r>
        <w:rPr>
          <w:rFonts w:ascii="Helvetica" w:hAnsi="Helvetica"/>
          <w:sz w:val="22"/>
          <w:szCs w:val="22"/>
        </w:rPr>
        <w:t>int</w:t>
      </w:r>
      <w:proofErr w:type="spellEnd"/>
      <w:r>
        <w:rPr>
          <w:rFonts w:ascii="Helvetica" w:hAnsi="Helvetica"/>
          <w:sz w:val="22"/>
          <w:szCs w:val="22"/>
        </w:rPr>
        <w:t xml:space="preserve"> value. This function is used often throughout the program. Changing it might cause many issues.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p w:rsidR="00D91E53" w:rsidRDefault="00D91E53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p w:rsidR="00D91E53" w:rsidRPr="00E060F6" w:rsidRDefault="00D91E53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Private</w:t>
      </w:r>
      <w:r w:rsidRPr="00E060F6">
        <w:rPr>
          <w:rFonts w:ascii="Helvetica" w:hAnsi="Helvetica"/>
          <w:b/>
          <w:sz w:val="28"/>
          <w:szCs w:val="28"/>
        </w:rPr>
        <w:t xml:space="preserve"> Functions</w:t>
      </w:r>
    </w:p>
    <w:p w:rsidR="00D91E53" w:rsidRDefault="00D91E53" w:rsidP="00B43F2D">
      <w:pPr>
        <w:pStyle w:val="Header"/>
        <w:rPr>
          <w:rFonts w:ascii="Helvetica" w:hAnsi="Helvetica"/>
          <w:b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uint16_t</w:t>
      </w:r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twosToBin</w:t>
      </w:r>
      <w:proofErr w:type="spellEnd"/>
      <w:r>
        <w:rPr>
          <w:rFonts w:ascii="Helvetica" w:hAnsi="Helvetica"/>
          <w:b/>
          <w:sz w:val="22"/>
          <w:szCs w:val="22"/>
        </w:rPr>
        <w:t>(uint16_t input)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1440" w:hanging="72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input</w:t>
      </w:r>
      <w:proofErr w:type="gramEnd"/>
      <w:r>
        <w:rPr>
          <w:rFonts w:ascii="Helvetica" w:hAnsi="Helvetica"/>
          <w:sz w:val="22"/>
          <w:szCs w:val="22"/>
        </w:rPr>
        <w:tab/>
        <w:t>`</w:t>
      </w:r>
      <w:r w:rsidRPr="00D91E53">
        <w:t xml:space="preserve"> </w:t>
      </w:r>
      <w:r>
        <w:tab/>
      </w:r>
      <w:r w:rsidRPr="00D91E53">
        <w:rPr>
          <w:rFonts w:ascii="Helvetica" w:hAnsi="Helvetica"/>
          <w:sz w:val="22"/>
          <w:szCs w:val="22"/>
        </w:rPr>
        <w:t>an 11 bit twos complement value to be converted to a binary number</w:t>
      </w: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2160" w:hanging="144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return</w:t>
      </w:r>
      <w:proofErr w:type="gramEnd"/>
      <w:r>
        <w:rPr>
          <w:rFonts w:ascii="Helvetica" w:hAnsi="Helvetica"/>
          <w:sz w:val="22"/>
          <w:szCs w:val="22"/>
        </w:rPr>
        <w:tab/>
        <w:t>R</w:t>
      </w:r>
      <w:r w:rsidRPr="00D91E53">
        <w:rPr>
          <w:rFonts w:ascii="Helvetica" w:hAnsi="Helvetica"/>
          <w:sz w:val="22"/>
          <w:szCs w:val="22"/>
        </w:rPr>
        <w:t>eturns a 16 bit unsigned integer with the positive value of the negative twos compliment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b/>
          <w:sz w:val="22"/>
          <w:szCs w:val="22"/>
        </w:rPr>
      </w:pPr>
      <w:r w:rsidRPr="00D91E53">
        <w:rPr>
          <w:rFonts w:ascii="Helvetica" w:hAnsi="Helvetica"/>
          <w:sz w:val="22"/>
          <w:szCs w:val="22"/>
        </w:rPr>
        <w:t>This function converts a negative twos compliment value and performs a bitwise flip and subtracts</w:t>
      </w:r>
      <w:r>
        <w:rPr>
          <w:rFonts w:ascii="Helvetica" w:hAnsi="Helvetica"/>
          <w:sz w:val="22"/>
          <w:szCs w:val="22"/>
        </w:rPr>
        <w:t xml:space="preserve"> one to return a</w:t>
      </w:r>
      <w:r w:rsidRPr="00D91E53">
        <w:rPr>
          <w:rFonts w:ascii="Helvetica" w:hAnsi="Helvetica"/>
          <w:sz w:val="22"/>
          <w:szCs w:val="22"/>
        </w:rPr>
        <w:t xml:space="preserve"> positive </w:t>
      </w:r>
      <w:proofErr w:type="spellStart"/>
      <w:r w:rsidRPr="00D91E53">
        <w:rPr>
          <w:rFonts w:ascii="Helvetica" w:hAnsi="Helvetica"/>
          <w:sz w:val="22"/>
          <w:szCs w:val="22"/>
        </w:rPr>
        <w:t>int</w:t>
      </w:r>
      <w:proofErr w:type="spellEnd"/>
      <w:r w:rsidRPr="00D91E53">
        <w:rPr>
          <w:rFonts w:ascii="Helvetica" w:hAnsi="Helvetica"/>
          <w:sz w:val="22"/>
          <w:szCs w:val="22"/>
        </w:rPr>
        <w:t xml:space="preserve"> value.</w:t>
      </w:r>
      <w:r>
        <w:rPr>
          <w:rFonts w:ascii="Helvetica" w:hAnsi="Helvetica"/>
          <w:sz w:val="22"/>
          <w:szCs w:val="22"/>
        </w:rPr>
        <w:t xml:space="preserve"> </w:t>
      </w:r>
      <w:r w:rsidRPr="00D91E53">
        <w:rPr>
          <w:rFonts w:ascii="Helvetica" w:hAnsi="Helvetica"/>
          <w:b/>
          <w:sz w:val="22"/>
          <w:szCs w:val="22"/>
        </w:rPr>
        <w:t>This does not return a negative number.</w:t>
      </w:r>
      <w:r>
        <w:rPr>
          <w:rFonts w:ascii="Helvetica" w:hAnsi="Helvetica"/>
          <w:b/>
          <w:sz w:val="22"/>
          <w:szCs w:val="22"/>
        </w:rPr>
        <w:t xml:space="preserve">  </w:t>
      </w:r>
    </w:p>
    <w:p w:rsidR="00D91E53" w:rsidRDefault="00D91E53" w:rsidP="00B43F2D">
      <w:pPr>
        <w:pStyle w:val="Header"/>
        <w:rPr>
          <w:rFonts w:ascii="Helvetica" w:hAnsi="Helvetica"/>
          <w:b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b/>
          <w:sz w:val="22"/>
          <w:szCs w:val="22"/>
        </w:rPr>
      </w:pPr>
    </w:p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  <w:proofErr w:type="gramStart"/>
      <w:r>
        <w:rPr>
          <w:rFonts w:ascii="Helvetica" w:hAnsi="Helvetica"/>
          <w:b/>
          <w:sz w:val="22"/>
          <w:szCs w:val="22"/>
        </w:rPr>
        <w:t>char</w:t>
      </w:r>
      <w:proofErr w:type="gramEnd"/>
      <w:r>
        <w:rPr>
          <w:rFonts w:ascii="Helvetica" w:hAnsi="Helvetica"/>
          <w:b/>
          <w:sz w:val="22"/>
          <w:szCs w:val="22"/>
        </w:rPr>
        <w:t xml:space="preserve"> </w:t>
      </w:r>
      <w:proofErr w:type="spellStart"/>
      <w:r>
        <w:rPr>
          <w:rFonts w:ascii="Helvetica" w:hAnsi="Helvetica"/>
          <w:b/>
          <w:sz w:val="22"/>
          <w:szCs w:val="22"/>
        </w:rPr>
        <w:t>getDIR</w:t>
      </w:r>
      <w:proofErr w:type="spellEnd"/>
      <w:r>
        <w:rPr>
          <w:rFonts w:ascii="Helvetica" w:hAnsi="Helvetica"/>
          <w:b/>
          <w:sz w:val="22"/>
          <w:szCs w:val="22"/>
        </w:rPr>
        <w:t>(uint16_t value)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Parameters: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 w:firstLine="360"/>
        <w:rPr>
          <w:rFonts w:ascii="Helvetica" w:hAnsi="Helvetica"/>
          <w:sz w:val="22"/>
          <w:szCs w:val="22"/>
        </w:rPr>
      </w:pPr>
      <w:proofErr w:type="gramStart"/>
      <w:r>
        <w:rPr>
          <w:rFonts w:ascii="Helvetica" w:hAnsi="Helvetica"/>
          <w:sz w:val="22"/>
          <w:szCs w:val="22"/>
        </w:rPr>
        <w:t>value</w:t>
      </w:r>
      <w:proofErr w:type="gramEnd"/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D91E53">
        <w:rPr>
          <w:rFonts w:ascii="Helvetica" w:hAnsi="Helvetica"/>
          <w:sz w:val="22"/>
          <w:szCs w:val="22"/>
        </w:rPr>
        <w:t>FIFO raw data to parse direction from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Return Value: 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proofErr w:type="gramStart"/>
      <w:r>
        <w:rPr>
          <w:rFonts w:ascii="Helvetica" w:hAnsi="Helvetica"/>
          <w:sz w:val="22"/>
          <w:szCs w:val="22"/>
        </w:rPr>
        <w:t>char</w:t>
      </w:r>
      <w:proofErr w:type="gramEnd"/>
      <w:r>
        <w:rPr>
          <w:rFonts w:ascii="Helvetica" w:hAnsi="Helvetica"/>
          <w:sz w:val="22"/>
          <w:szCs w:val="22"/>
        </w:rPr>
        <w:t xml:space="preserve"> result</w:t>
      </w:r>
      <w:r>
        <w:rPr>
          <w:rFonts w:ascii="Helvetica" w:hAnsi="Helvetica"/>
          <w:sz w:val="22"/>
          <w:szCs w:val="22"/>
        </w:rPr>
        <w:tab/>
      </w:r>
      <w:r w:rsidRPr="00D91E53">
        <w:rPr>
          <w:rFonts w:ascii="Helvetica" w:hAnsi="Helvetica"/>
          <w:sz w:val="22"/>
          <w:szCs w:val="22"/>
        </w:rPr>
        <w:t>axis that the FIFO data represents</w:t>
      </w:r>
      <w:r>
        <w:rPr>
          <w:rFonts w:ascii="Helvetica" w:hAnsi="Helvetica"/>
          <w:sz w:val="22"/>
          <w:szCs w:val="22"/>
        </w:rPr>
        <w:t xml:space="preserve"> (x/y/z)</w:t>
      </w:r>
    </w:p>
    <w:p w:rsidR="00D91E53" w:rsidRDefault="00D91E53" w:rsidP="00D91E53">
      <w:pPr>
        <w:pStyle w:val="Header"/>
        <w:tabs>
          <w:tab w:val="clear" w:pos="4320"/>
          <w:tab w:val="clear" w:pos="8640"/>
        </w:tabs>
        <w:ind w:left="360"/>
        <w:rPr>
          <w:rFonts w:ascii="Helvetica" w:hAnsi="Helvetica"/>
          <w:sz w:val="22"/>
          <w:szCs w:val="22"/>
        </w:rPr>
      </w:pP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  <w:r w:rsidRPr="00D91E53">
        <w:rPr>
          <w:rFonts w:ascii="Helvetica" w:hAnsi="Helvetica"/>
          <w:sz w:val="22"/>
          <w:szCs w:val="22"/>
        </w:rPr>
        <w:t>This function takes the raw FIFO data and analyses the 2 MSBs to determine</w:t>
      </w:r>
      <w:r>
        <w:rPr>
          <w:rFonts w:ascii="Helvetica" w:hAnsi="Helvetica"/>
          <w:sz w:val="22"/>
          <w:szCs w:val="22"/>
        </w:rPr>
        <w:t xml:space="preserve"> </w:t>
      </w:r>
      <w:r w:rsidRPr="00D91E53">
        <w:rPr>
          <w:rFonts w:ascii="Helvetica" w:hAnsi="Helvetica"/>
          <w:sz w:val="22"/>
          <w:szCs w:val="22"/>
        </w:rPr>
        <w:t>the axis the data represents</w:t>
      </w:r>
      <w:r>
        <w:rPr>
          <w:rFonts w:ascii="Helvetica" w:hAnsi="Helvetica"/>
          <w:sz w:val="22"/>
          <w:szCs w:val="22"/>
        </w:rPr>
        <w:t>.</w:t>
      </w:r>
    </w:p>
    <w:p w:rsidR="00D91E53" w:rsidRDefault="00D91E53" w:rsidP="00B43F2D">
      <w:pPr>
        <w:pStyle w:val="Header"/>
        <w:rPr>
          <w:rFonts w:ascii="Helvetica" w:hAnsi="Helvetica"/>
          <w:sz w:val="22"/>
          <w:szCs w:val="22"/>
        </w:rPr>
      </w:pPr>
    </w:p>
    <w:p w:rsidR="00D91E53" w:rsidRDefault="00D91E53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Class members</w:t>
      </w:r>
    </w:p>
    <w:p w:rsidR="00D91E53" w:rsidRPr="00D91E53" w:rsidRDefault="00D91E53" w:rsidP="00D91E53">
      <w:pPr>
        <w:pStyle w:val="Header"/>
        <w:tabs>
          <w:tab w:val="clear" w:pos="4320"/>
          <w:tab w:val="clear" w:pos="8640"/>
        </w:tabs>
        <w:outlineLvl w:val="0"/>
        <w:rPr>
          <w:rFonts w:ascii="Helvetica" w:hAnsi="Helvetica"/>
          <w:b/>
          <w:sz w:val="28"/>
          <w:szCs w:val="28"/>
        </w:rPr>
      </w:pPr>
    </w:p>
    <w:tbl>
      <w:tblPr>
        <w:tblStyle w:val="TableGrid"/>
        <w:tblW w:w="10403" w:type="dxa"/>
        <w:tblLook w:val="04A0"/>
      </w:tblPr>
      <w:tblGrid>
        <w:gridCol w:w="3246"/>
        <w:gridCol w:w="7157"/>
      </w:tblGrid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myQueue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xFIFO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D91E53">
              <w:rPr>
                <w:rFonts w:ascii="Helvetica" w:hAnsi="Helvetica"/>
                <w:sz w:val="22"/>
                <w:szCs w:val="22"/>
              </w:rPr>
              <w:t>myQueue</w:t>
            </w:r>
            <w:proofErr w:type="spellEnd"/>
            <w:r w:rsidRPr="00D91E53">
              <w:rPr>
                <w:rFonts w:ascii="Helvetica" w:hAnsi="Helvetica"/>
                <w:sz w:val="22"/>
                <w:szCs w:val="22"/>
              </w:rPr>
              <w:t xml:space="preserve"> designated for FIFO data on the x-axis 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myQueue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yFIFO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D91E53">
              <w:rPr>
                <w:rFonts w:ascii="Helvetica" w:hAnsi="Helvetica"/>
                <w:sz w:val="22"/>
                <w:szCs w:val="22"/>
              </w:rPr>
              <w:t>myQueue</w:t>
            </w:r>
            <w:proofErr w:type="spellEnd"/>
            <w:r w:rsidRPr="00D91E53">
              <w:rPr>
                <w:rFonts w:ascii="Helvetica" w:hAnsi="Helvetica"/>
                <w:sz w:val="22"/>
                <w:szCs w:val="22"/>
              </w:rPr>
              <w:t xml:space="preserve"> designated for FIFO data on the y-axis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D91E53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myQueue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zFIFO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D91E53">
              <w:rPr>
                <w:rFonts w:ascii="Helvetica" w:hAnsi="Helvetica"/>
                <w:sz w:val="22"/>
                <w:szCs w:val="22"/>
              </w:rPr>
              <w:t>myQueue</w:t>
            </w:r>
            <w:proofErr w:type="spellEnd"/>
            <w:r w:rsidRPr="00D91E53">
              <w:rPr>
                <w:rFonts w:ascii="Helvetica" w:hAnsi="Helvetica"/>
                <w:sz w:val="22"/>
                <w:szCs w:val="22"/>
              </w:rPr>
              <w:t xml:space="preserve"> designated for FIFO data on the z-axis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B43F2D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myQueue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tempFIFO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D91E53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D91E53">
              <w:rPr>
                <w:rFonts w:ascii="Helvetica" w:hAnsi="Helvetica"/>
                <w:sz w:val="22"/>
                <w:szCs w:val="22"/>
              </w:rPr>
              <w:t>myQueue</w:t>
            </w:r>
            <w:proofErr w:type="spellEnd"/>
            <w:r w:rsidRPr="00D91E53">
              <w:rPr>
                <w:rFonts w:ascii="Helvetica" w:hAnsi="Helvetica"/>
                <w:sz w:val="22"/>
                <w:szCs w:val="22"/>
              </w:rPr>
              <w:t xml:space="preserve"> designated for FIFO data regarding temperature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B43F2D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int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chipSelect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D91E53">
              <w:rPr>
                <w:rFonts w:ascii="Helvetica" w:hAnsi="Helvetica"/>
                <w:sz w:val="22"/>
                <w:szCs w:val="22"/>
              </w:rPr>
              <w:t xml:space="preserve">The pin being used as the SPI </w:t>
            </w:r>
            <w:proofErr w:type="spellStart"/>
            <w:r w:rsidRPr="00D91E53">
              <w:rPr>
                <w:rFonts w:ascii="Helvetica" w:hAnsi="Helvetica"/>
                <w:sz w:val="22"/>
                <w:szCs w:val="22"/>
              </w:rPr>
              <w:t>chipSelect</w:t>
            </w:r>
            <w:proofErr w:type="spellEnd"/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B43F2D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uint8_t range</w:t>
            </w:r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D91E53">
              <w:rPr>
                <w:rFonts w:ascii="Helvetica" w:hAnsi="Helvetica"/>
                <w:sz w:val="22"/>
                <w:szCs w:val="22"/>
              </w:rPr>
              <w:t>The current range of the accelerometer (</w:t>
            </w:r>
            <w:r w:rsidRPr="00D91E53">
              <w:rPr>
                <w:rFonts w:ascii="Helvetica" w:hAnsi="Helvetica" w:cs="Helvetica"/>
                <w:sz w:val="22"/>
                <w:szCs w:val="22"/>
              </w:rPr>
              <w:t>±</w:t>
            </w:r>
            <w:r w:rsidRPr="00D91E53">
              <w:rPr>
                <w:rFonts w:ascii="Helvetica" w:hAnsi="Helvetica"/>
                <w:sz w:val="22"/>
                <w:szCs w:val="22"/>
              </w:rPr>
              <w:t>2g/</w:t>
            </w:r>
            <w:r w:rsidRPr="00D91E53">
              <w:rPr>
                <w:rFonts w:ascii="Helvetica" w:hAnsi="Helvetica" w:cs="Helvetica"/>
                <w:sz w:val="22"/>
                <w:szCs w:val="22"/>
              </w:rPr>
              <w:t>±</w:t>
            </w:r>
            <w:r w:rsidRPr="00D91E53">
              <w:rPr>
                <w:rFonts w:ascii="Helvetica" w:hAnsi="Helvetica"/>
                <w:sz w:val="22"/>
                <w:szCs w:val="22"/>
              </w:rPr>
              <w:t>4g/</w:t>
            </w:r>
            <w:r w:rsidRPr="00D91E53">
              <w:rPr>
                <w:rFonts w:ascii="Helvetica" w:hAnsi="Helvetica" w:cs="Helvetica"/>
                <w:sz w:val="22"/>
                <w:szCs w:val="22"/>
              </w:rPr>
              <w:t>±</w:t>
            </w:r>
            <w:r w:rsidRPr="00D91E53">
              <w:rPr>
                <w:rFonts w:ascii="Helvetica" w:hAnsi="Helvetica"/>
                <w:sz w:val="22"/>
                <w:szCs w:val="22"/>
              </w:rPr>
              <w:t>8g)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B43F2D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int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xZero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D91E53">
              <w:rPr>
                <w:rFonts w:ascii="Helvetica" w:hAnsi="Helvetica"/>
                <w:sz w:val="22"/>
                <w:szCs w:val="22"/>
              </w:rPr>
              <w:t>Calibration setting for the x-axis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B43F2D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int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yZero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D91E53">
              <w:rPr>
                <w:rFonts w:ascii="Helvetica" w:hAnsi="Helvetica"/>
                <w:sz w:val="22"/>
                <w:szCs w:val="22"/>
              </w:rPr>
              <w:t>Calibration setting for the y-axis</w:t>
            </w:r>
          </w:p>
        </w:tc>
      </w:tr>
      <w:tr w:rsidR="00D91E53" w:rsidTr="00D91E53">
        <w:trPr>
          <w:trHeight w:val="256"/>
        </w:trPr>
        <w:tc>
          <w:tcPr>
            <w:tcW w:w="3246" w:type="dxa"/>
          </w:tcPr>
          <w:p w:rsidR="00D91E53" w:rsidRDefault="00D91E53" w:rsidP="00B43F2D">
            <w:pPr>
              <w:pStyle w:val="Header"/>
              <w:rPr>
                <w:rFonts w:ascii="Helvetica" w:hAnsi="Helvetica"/>
                <w:b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int</w:t>
            </w:r>
            <w:proofErr w:type="spellEnd"/>
            <w:r>
              <w:rPr>
                <w:rFonts w:ascii="Helvetica" w:hAnsi="Helvetic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2"/>
                <w:szCs w:val="22"/>
              </w:rPr>
              <w:t>zZero</w:t>
            </w:r>
            <w:proofErr w:type="spellEnd"/>
          </w:p>
        </w:tc>
        <w:tc>
          <w:tcPr>
            <w:tcW w:w="7157" w:type="dxa"/>
          </w:tcPr>
          <w:p w:rsidR="00D91E53" w:rsidRPr="00D91E53" w:rsidRDefault="00D91E53" w:rsidP="00B43F2D">
            <w:pPr>
              <w:pStyle w:val="Header"/>
              <w:rPr>
                <w:rFonts w:ascii="Helvetica" w:hAnsi="Helvetica"/>
                <w:sz w:val="22"/>
                <w:szCs w:val="22"/>
              </w:rPr>
            </w:pPr>
            <w:r w:rsidRPr="00D91E53">
              <w:rPr>
                <w:rFonts w:ascii="Helvetica" w:hAnsi="Helvetica"/>
                <w:sz w:val="22"/>
                <w:szCs w:val="22"/>
              </w:rPr>
              <w:t>Calibration setting for the z-axis</w:t>
            </w:r>
          </w:p>
        </w:tc>
      </w:tr>
    </w:tbl>
    <w:p w:rsidR="00D91E53" w:rsidRDefault="00D91E53" w:rsidP="00D91E53">
      <w:pPr>
        <w:pStyle w:val="Header"/>
        <w:rPr>
          <w:rFonts w:ascii="Helvetica" w:hAnsi="Helvetica"/>
          <w:b/>
          <w:sz w:val="22"/>
          <w:szCs w:val="22"/>
        </w:rPr>
      </w:pPr>
    </w:p>
    <w:sectPr w:rsidR="00D91E53" w:rsidSect="007C6E0A">
      <w:type w:val="continuous"/>
      <w:pgSz w:w="12240" w:h="15840"/>
      <w:pgMar w:top="1296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7BC" w:rsidRDefault="001C07BC">
      <w:r>
        <w:separator/>
      </w:r>
    </w:p>
  </w:endnote>
  <w:endnote w:type="continuationSeparator" w:id="0">
    <w:p w:rsidR="001C07BC" w:rsidRDefault="001C0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rFonts w:ascii="Helvetica" w:hAnsi="Helvetica"/>
        <w:b/>
        <w:sz w:val="20"/>
        <w:szCs w:val="20"/>
      </w:rPr>
    </w:pPr>
    <w:r>
      <w:rPr>
        <w:rFonts w:ascii="Arial" w:hAnsi="Arial" w:cs="Arial"/>
        <w:b/>
        <w:bCs/>
        <w:sz w:val="20"/>
      </w:rPr>
      <w:t>www.digilentinc.com</w:t>
    </w:r>
    <w:r>
      <w:rPr>
        <w:rFonts w:ascii="Arial" w:hAnsi="Arial" w:cs="Arial"/>
        <w:b/>
        <w:bCs/>
        <w:sz w:val="20"/>
      </w:rPr>
      <w:tab/>
    </w:r>
    <w:r>
      <w:rPr>
        <w:rFonts w:ascii="Arial" w:hAnsi="Arial" w:cs="Arial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166DD1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166DD1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D91E53">
      <w:rPr>
        <w:rStyle w:val="PageNumber"/>
        <w:rFonts w:ascii="Helvetica" w:hAnsi="Helvetica"/>
        <w:b/>
        <w:bCs/>
        <w:noProof/>
        <w:sz w:val="20"/>
        <w:szCs w:val="20"/>
      </w:rPr>
      <w:t>2</w:t>
    </w:r>
    <w:r w:rsidR="00166DD1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166DD1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166DD1">
      <w:rPr>
        <w:rStyle w:val="PageNumber"/>
        <w:rFonts w:ascii="Helvetica" w:hAnsi="Helvetica"/>
        <w:b/>
        <w:sz w:val="20"/>
        <w:szCs w:val="20"/>
      </w:rPr>
      <w:fldChar w:fldCharType="separate"/>
    </w:r>
    <w:r w:rsidR="00D91E53">
      <w:rPr>
        <w:rStyle w:val="PageNumber"/>
        <w:rFonts w:ascii="Helvetica" w:hAnsi="Helvetica"/>
        <w:b/>
        <w:noProof/>
        <w:sz w:val="20"/>
        <w:szCs w:val="20"/>
      </w:rPr>
      <w:t>10</w:t>
    </w:r>
    <w:r w:rsidR="00166DD1">
      <w:rPr>
        <w:rStyle w:val="PageNumber"/>
        <w:rFonts w:ascii="Helvetica" w:hAnsi="Helvetica"/>
        <w:b/>
        <w:sz w:val="20"/>
        <w:szCs w:val="20"/>
      </w:rPr>
      <w:fldChar w:fldCharType="end"/>
    </w:r>
  </w:p>
  <w:p w:rsidR="00413F8F" w:rsidRDefault="00413F8F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ins w:id="0" w:author="Gene Apperson" w:date="2010-08-16T15:36:00Z"/>
        <w:rFonts w:ascii="Helvetica" w:hAnsi="Helvetica"/>
        <w:bCs/>
        <w:i/>
        <w:sz w:val="16"/>
        <w:szCs w:val="16"/>
      </w:rPr>
    </w:pPr>
  </w:p>
  <w:p w:rsidR="00413F8F" w:rsidRDefault="00413F8F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413F8F" w:rsidRDefault="00413F8F" w:rsidP="00C41BC7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Arial" w:hAnsi="Arial" w:cs="Arial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Style w:val="PageNumber"/>
        <w:b/>
        <w:bCs/>
      </w:rPr>
    </w:pPr>
    <w:r>
      <w:rPr>
        <w:rFonts w:ascii="Helvetica" w:hAnsi="Helvetica" w:cs="Helvetica"/>
        <w:b/>
        <w:bCs/>
        <w:sz w:val="20"/>
      </w:rPr>
      <w:t xml:space="preserve">Doc: </w:t>
    </w:r>
    <w:r>
      <w:rPr>
        <w:rFonts w:ascii="Arial" w:hAnsi="Arial" w:cs="Arial"/>
        <w:color w:val="000000"/>
        <w:sz w:val="20"/>
        <w:szCs w:val="20"/>
      </w:rPr>
      <w:t>515</w:t>
    </w:r>
    <w:r w:rsidRPr="00564AF5">
      <w:rPr>
        <w:rFonts w:ascii="Arial" w:hAnsi="Arial" w:cs="Arial"/>
        <w:color w:val="000000"/>
        <w:sz w:val="20"/>
        <w:szCs w:val="20"/>
      </w:rPr>
      <w:t>-</w:t>
    </w:r>
    <w:r>
      <w:rPr>
        <w:rFonts w:ascii="Arial" w:hAnsi="Arial" w:cs="Arial"/>
        <w:color w:val="000000"/>
        <w:sz w:val="20"/>
        <w:szCs w:val="20"/>
      </w:rPr>
      <w:t>010</w:t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</w:rPr>
      <w:tab/>
    </w:r>
    <w:r>
      <w:rPr>
        <w:rFonts w:ascii="Helvetica" w:hAnsi="Helvetica" w:cs="Helvetica"/>
        <w:b/>
        <w:bCs/>
        <w:sz w:val="20"/>
        <w:szCs w:val="20"/>
      </w:rPr>
      <w:t xml:space="preserve">page </w:t>
    </w:r>
    <w:r w:rsidR="00166DD1">
      <w:rPr>
        <w:rStyle w:val="PageNumber"/>
        <w:rFonts w:ascii="Helvetica" w:hAnsi="Helvetica"/>
        <w:b/>
        <w:bCs/>
        <w:sz w:val="20"/>
        <w:szCs w:val="20"/>
      </w:rPr>
      <w:fldChar w:fldCharType="begin"/>
    </w:r>
    <w:r>
      <w:rPr>
        <w:rStyle w:val="PageNumber"/>
        <w:rFonts w:ascii="Helvetica" w:hAnsi="Helvetica"/>
        <w:b/>
        <w:bCs/>
        <w:sz w:val="20"/>
        <w:szCs w:val="20"/>
      </w:rPr>
      <w:instrText xml:space="preserve"> PAGE </w:instrText>
    </w:r>
    <w:r w:rsidR="00166DD1">
      <w:rPr>
        <w:rStyle w:val="PageNumber"/>
        <w:rFonts w:ascii="Helvetica" w:hAnsi="Helvetica"/>
        <w:b/>
        <w:bCs/>
        <w:sz w:val="20"/>
        <w:szCs w:val="20"/>
      </w:rPr>
      <w:fldChar w:fldCharType="separate"/>
    </w:r>
    <w:r w:rsidR="00D91E53">
      <w:rPr>
        <w:rStyle w:val="PageNumber"/>
        <w:rFonts w:ascii="Helvetica" w:hAnsi="Helvetica"/>
        <w:b/>
        <w:bCs/>
        <w:noProof/>
        <w:sz w:val="20"/>
        <w:szCs w:val="20"/>
      </w:rPr>
      <w:t>1</w:t>
    </w:r>
    <w:r w:rsidR="00166DD1">
      <w:rPr>
        <w:rStyle w:val="PageNumber"/>
        <w:rFonts w:ascii="Helvetica" w:hAnsi="Helvetica"/>
        <w:b/>
        <w:bCs/>
        <w:sz w:val="20"/>
        <w:szCs w:val="20"/>
      </w:rPr>
      <w:fldChar w:fldCharType="end"/>
    </w:r>
    <w:r>
      <w:rPr>
        <w:rStyle w:val="PageNumber"/>
        <w:rFonts w:ascii="Helvetica" w:hAnsi="Helvetica"/>
        <w:b/>
        <w:bCs/>
        <w:sz w:val="20"/>
        <w:szCs w:val="20"/>
      </w:rPr>
      <w:t xml:space="preserve"> of </w:t>
    </w:r>
    <w:r w:rsidR="00166DD1">
      <w:rPr>
        <w:rStyle w:val="PageNumber"/>
        <w:rFonts w:ascii="Helvetica" w:hAnsi="Helvetica"/>
        <w:b/>
        <w:sz w:val="20"/>
        <w:szCs w:val="20"/>
      </w:rPr>
      <w:fldChar w:fldCharType="begin"/>
    </w:r>
    <w:r>
      <w:rPr>
        <w:rStyle w:val="PageNumber"/>
        <w:rFonts w:ascii="Helvetica" w:hAnsi="Helvetica"/>
        <w:b/>
        <w:sz w:val="20"/>
        <w:szCs w:val="20"/>
      </w:rPr>
      <w:instrText xml:space="preserve"> NUMPAGES </w:instrText>
    </w:r>
    <w:r w:rsidR="00166DD1">
      <w:rPr>
        <w:rStyle w:val="PageNumber"/>
        <w:rFonts w:ascii="Helvetica" w:hAnsi="Helvetica"/>
        <w:b/>
        <w:sz w:val="20"/>
        <w:szCs w:val="20"/>
      </w:rPr>
      <w:fldChar w:fldCharType="separate"/>
    </w:r>
    <w:r w:rsidR="00D91E53">
      <w:rPr>
        <w:rStyle w:val="PageNumber"/>
        <w:rFonts w:ascii="Helvetica" w:hAnsi="Helvetica"/>
        <w:b/>
        <w:noProof/>
        <w:sz w:val="20"/>
        <w:szCs w:val="20"/>
      </w:rPr>
      <w:t>10</w:t>
    </w:r>
    <w:r w:rsidR="00166DD1">
      <w:rPr>
        <w:rStyle w:val="PageNumber"/>
        <w:rFonts w:ascii="Helvetica" w:hAnsi="Helvetica"/>
        <w:b/>
        <w:sz w:val="20"/>
        <w:szCs w:val="20"/>
      </w:rPr>
      <w:fldChar w:fldCharType="end"/>
    </w:r>
  </w:p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rPr>
        <w:rFonts w:ascii="Helvetica" w:hAnsi="Helvetica"/>
        <w:bCs/>
        <w:i/>
        <w:sz w:val="16"/>
        <w:szCs w:val="16"/>
      </w:rPr>
    </w:pPr>
  </w:p>
  <w:p w:rsidR="00413F8F" w:rsidRDefault="00413F8F">
    <w:pPr>
      <w:pStyle w:val="Footer"/>
      <w:pBdr>
        <w:top w:val="single" w:sz="12" w:space="1" w:color="007B3E"/>
      </w:pBdr>
      <w:tabs>
        <w:tab w:val="clear" w:pos="4320"/>
        <w:tab w:val="clear" w:pos="8640"/>
        <w:tab w:val="center" w:pos="4950"/>
        <w:tab w:val="right" w:pos="9900"/>
      </w:tabs>
      <w:jc w:val="center"/>
      <w:rPr>
        <w:rFonts w:ascii="Helvetica" w:hAnsi="Helvetica" w:cs="Helvetica"/>
        <w:i/>
        <w:sz w:val="20"/>
      </w:rPr>
    </w:pPr>
    <w:r>
      <w:rPr>
        <w:rFonts w:ascii="Helvetica" w:hAnsi="Helvetica"/>
        <w:bCs/>
        <w:i/>
        <w:sz w:val="16"/>
        <w:szCs w:val="16"/>
      </w:rPr>
      <w:t>Copyright Digilent, Inc. All rights reserved. Other product and company names mentioned may be trademarks of their respective owners.</w:t>
    </w:r>
  </w:p>
  <w:p w:rsidR="00413F8F" w:rsidRDefault="00413F8F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ascii="Helvetica" w:hAnsi="Helvetica"/>
        <w:b/>
        <w:bCs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7BC" w:rsidRDefault="001C07BC">
      <w:r>
        <w:separator/>
      </w:r>
    </w:p>
  </w:footnote>
  <w:footnote w:type="continuationSeparator" w:id="0">
    <w:p w:rsidR="001C07BC" w:rsidRDefault="001C07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8F" w:rsidRDefault="005034CF">
    <w:pPr>
      <w:pStyle w:val="Header"/>
      <w:pBdr>
        <w:bottom w:val="single" w:sz="12" w:space="1" w:color="007B3E"/>
      </w:pBdr>
      <w:tabs>
        <w:tab w:val="clear" w:pos="4320"/>
        <w:tab w:val="clear" w:pos="8640"/>
        <w:tab w:val="left" w:pos="3960"/>
        <w:tab w:val="center" w:pos="5130"/>
        <w:tab w:val="left" w:pos="8280"/>
        <w:tab w:val="left" w:pos="9630"/>
        <w:tab w:val="left" w:pos="9720"/>
        <w:tab w:val="right" w:pos="9810"/>
      </w:tabs>
      <w:ind w:right="36"/>
      <w:rPr>
        <w:rFonts w:ascii="Arial" w:hAnsi="Arial" w:cs="Arial"/>
        <w:b/>
        <w:bCs/>
        <w:sz w:val="20"/>
      </w:rPr>
    </w:pPr>
    <w:proofErr w:type="spellStart"/>
    <w:r>
      <w:rPr>
        <w:rFonts w:ascii="Arial" w:hAnsi="Arial" w:cs="Arial"/>
        <w:b/>
        <w:bCs/>
        <w:sz w:val="20"/>
      </w:rPr>
      <w:t>Pmod</w:t>
    </w:r>
    <w:proofErr w:type="spellEnd"/>
    <w:r>
      <w:rPr>
        <w:rFonts w:ascii="Arial" w:hAnsi="Arial" w:cs="Arial"/>
        <w:b/>
        <w:bCs/>
        <w:sz w:val="20"/>
      </w:rPr>
      <w:t xml:space="preserve"> ACL2</w:t>
    </w:r>
    <w:r w:rsidR="00413F8F">
      <w:rPr>
        <w:rFonts w:ascii="Arial" w:hAnsi="Arial" w:cs="Arial"/>
        <w:b/>
        <w:bCs/>
        <w:sz w:val="20"/>
      </w:rPr>
      <w:t xml:space="preserve"> Library Reference Manual</w:t>
    </w:r>
    <w:r w:rsidR="00413F8F">
      <w:rPr>
        <w:rFonts w:ascii="Arial" w:hAnsi="Arial" w:cs="Arial"/>
        <w:b/>
        <w:bCs/>
        <w:sz w:val="20"/>
      </w:rPr>
      <w:tab/>
    </w:r>
    <w:r w:rsidR="00413F8F">
      <w:rPr>
        <w:rFonts w:ascii="Arial" w:hAnsi="Arial" w:cs="Arial"/>
        <w:b/>
        <w:bCs/>
        <w:sz w:val="20"/>
      </w:rPr>
      <w:tab/>
    </w:r>
    <w:r w:rsidR="00413F8F" w:rsidRPr="00846BF6">
      <w:rPr>
        <w:rFonts w:ascii="Arial" w:hAnsi="Arial" w:cs="Arial"/>
        <w:b/>
        <w:bCs/>
        <w:sz w:val="20"/>
      </w:rPr>
      <w:object w:dxaOrig="3557" w:dyaOrig="31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15pt;height:15.65pt" o:ole="">
          <v:imagedata r:id="rId1" o:title=""/>
        </v:shape>
        <o:OLEObject Type="Embed" ProgID="Visio.Drawing.5" ShapeID="_x0000_i1025" DrawAspect="Content" ObjectID="_1474791275" r:id="rId2"/>
      </w:object>
    </w:r>
    <w:r w:rsidR="00413F8F">
      <w:rPr>
        <w:rFonts w:ascii="Arial" w:hAnsi="Arial" w:cs="Arial"/>
        <w:b/>
        <w:bCs/>
        <w:sz w:val="20"/>
      </w:rPr>
      <w:t xml:space="preserve"> Digilent, Inc.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716" w:type="dxa"/>
      <w:tblBorders>
        <w:bottom w:val="single" w:sz="18" w:space="0" w:color="007B3E"/>
      </w:tblBorders>
      <w:tblLook w:val="0000"/>
    </w:tblPr>
    <w:tblGrid>
      <w:gridCol w:w="6588"/>
      <w:gridCol w:w="3564"/>
      <w:gridCol w:w="3564"/>
    </w:tblGrid>
    <w:tr w:rsidR="00413F8F">
      <w:tc>
        <w:tcPr>
          <w:tcW w:w="6588" w:type="dxa"/>
          <w:vAlign w:val="center"/>
        </w:tcPr>
        <w:p w:rsidR="00413F8F" w:rsidRDefault="00413F8F">
          <w:pPr>
            <w:pStyle w:val="Header"/>
            <w:rPr>
              <w:rFonts w:ascii="Helvetica" w:hAnsi="Helvetica" w:cs="Arial"/>
              <w:b/>
              <w:bCs/>
              <w:shadow/>
              <w:color w:val="007B3E"/>
              <w:sz w:val="40"/>
            </w:rPr>
          </w:pPr>
          <w:r>
            <w:rPr>
              <w:rFonts w:ascii="Helvetica" w:hAnsi="Helvetica" w:cs="Arial"/>
              <w:b/>
              <w:bCs/>
              <w:shadow/>
              <w:color w:val="007B3E"/>
              <w:sz w:val="40"/>
            </w:rPr>
            <w:t>PmodACL2  Library Reference Manual</w:t>
          </w:r>
        </w:p>
        <w:p w:rsidR="00413F8F" w:rsidRDefault="00413F8F">
          <w:pPr>
            <w:pStyle w:val="Header"/>
          </w:pPr>
        </w:p>
      </w:tc>
      <w:tc>
        <w:tcPr>
          <w:tcW w:w="3564" w:type="dxa"/>
          <w:vAlign w:val="center"/>
        </w:tcPr>
        <w:p w:rsidR="00413F8F" w:rsidRDefault="00413F8F">
          <w:pPr>
            <w:pStyle w:val="Header"/>
          </w:pPr>
          <w:r>
            <w:rPr>
              <w:b/>
              <w:noProof/>
            </w:rPr>
            <w:drawing>
              <wp:inline distT="0" distB="0" distL="0" distR="0">
                <wp:extent cx="2101850" cy="488950"/>
                <wp:effectExtent l="19050" t="0" r="0" b="0"/>
                <wp:docPr id="2" name="Picture 2" descr="DGL-2009-url-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GL-2009-url-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18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Helvetica" w:hAnsi="Helvetica"/>
              <w:position w:val="36"/>
              <w:sz w:val="28"/>
              <w:vertAlign w:val="superscript"/>
            </w:rPr>
            <w:t>®</w:t>
          </w:r>
        </w:p>
        <w:p w:rsidR="00413F8F" w:rsidRDefault="00413F8F" w:rsidP="00B450B8">
          <w:pPr>
            <w:pStyle w:val="Header"/>
            <w:rPr>
              <w:spacing w:val="20"/>
            </w:rPr>
          </w:pPr>
        </w:p>
      </w:tc>
      <w:tc>
        <w:tcPr>
          <w:tcW w:w="3564" w:type="dxa"/>
          <w:vAlign w:val="center"/>
        </w:tcPr>
        <w:p w:rsidR="00413F8F" w:rsidRDefault="00413F8F">
          <w:pPr>
            <w:pStyle w:val="Header"/>
            <w:jc w:val="center"/>
            <w:rPr>
              <w:spacing w:val="20"/>
            </w:rPr>
          </w:pPr>
        </w:p>
      </w:tc>
    </w:tr>
    <w:tr w:rsidR="00413F8F">
      <w:trPr>
        <w:trHeight w:val="648"/>
      </w:trPr>
      <w:tc>
        <w:tcPr>
          <w:tcW w:w="6588" w:type="dxa"/>
        </w:tcPr>
        <w:p w:rsidR="00413F8F" w:rsidRDefault="00413F8F" w:rsidP="00D91E53">
          <w:pPr>
            <w:pStyle w:val="Header"/>
            <w:spacing w:before="40"/>
            <w:rPr>
              <w:rFonts w:ascii="Helvetica" w:hAnsi="Helvetica" w:cs="Arial"/>
              <w:sz w:val="18"/>
            </w:rPr>
          </w:pPr>
          <w:r>
            <w:rPr>
              <w:rFonts w:ascii="Helvetica" w:hAnsi="Helvetica" w:cs="Arial"/>
              <w:sz w:val="18"/>
            </w:rPr>
            <w:t xml:space="preserve">Revision: </w:t>
          </w:r>
          <w:r w:rsidR="00D91E53">
            <w:rPr>
              <w:rFonts w:ascii="Helvetica" w:hAnsi="Helvetica" w:cs="Arial"/>
              <w:sz w:val="18"/>
            </w:rPr>
            <w:t>10/14/2014</w:t>
          </w:r>
        </w:p>
      </w:tc>
      <w:tc>
        <w:tcPr>
          <w:tcW w:w="3564" w:type="dxa"/>
        </w:tcPr>
        <w:p w:rsidR="00413F8F" w:rsidRPr="00E2678B" w:rsidRDefault="00413F8F" w:rsidP="00C41BC7">
          <w:pPr>
            <w:pStyle w:val="Header"/>
            <w:spacing w:before="120"/>
            <w:jc w:val="center"/>
            <w:rPr>
              <w:rFonts w:cs="Arial"/>
              <w:color w:val="000000"/>
              <w:sz w:val="16"/>
              <w:szCs w:val="16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1300 NE Henley C</w:t>
          </w:r>
          <w:r>
            <w:rPr>
              <w:rFonts w:cs="Arial"/>
              <w:color w:val="000000"/>
              <w:sz w:val="16"/>
              <w:szCs w:val="16"/>
            </w:rPr>
            <w:t>our</w:t>
          </w:r>
          <w:r w:rsidRPr="00E2678B">
            <w:rPr>
              <w:rFonts w:cs="Arial"/>
              <w:color w:val="000000"/>
              <w:sz w:val="16"/>
              <w:szCs w:val="16"/>
            </w:rPr>
            <w:t>t</w:t>
          </w:r>
          <w:r>
            <w:rPr>
              <w:rFonts w:cs="Arial"/>
              <w:color w:val="000000"/>
              <w:sz w:val="16"/>
              <w:szCs w:val="16"/>
            </w:rPr>
            <w:t>,</w:t>
          </w:r>
          <w:r w:rsidRPr="00E2678B">
            <w:rPr>
              <w:rFonts w:cs="Arial"/>
              <w:color w:val="000000"/>
              <w:sz w:val="16"/>
              <w:szCs w:val="16"/>
            </w:rPr>
            <w:t xml:space="preserve"> Suite 3</w:t>
          </w:r>
          <w:r w:rsidRPr="00E2678B">
            <w:rPr>
              <w:rFonts w:cs="Arial"/>
              <w:color w:val="000000"/>
              <w:sz w:val="16"/>
              <w:szCs w:val="16"/>
            </w:rPr>
            <w:br/>
            <w:t>Pullman, WA 99163</w:t>
          </w:r>
        </w:p>
        <w:p w:rsidR="00413F8F" w:rsidRDefault="00413F8F">
          <w:pPr>
            <w:pStyle w:val="Header"/>
            <w:jc w:val="center"/>
            <w:rPr>
              <w:rFonts w:ascii="Helvetica" w:hAnsi="Helvetica"/>
              <w:sz w:val="20"/>
            </w:rPr>
          </w:pPr>
          <w:r w:rsidRPr="00E2678B">
            <w:rPr>
              <w:rFonts w:cs="Arial"/>
              <w:color w:val="000000"/>
              <w:sz w:val="16"/>
              <w:szCs w:val="16"/>
            </w:rPr>
            <w:t>(509) 334 6306 Voice | (509) 334 6300</w:t>
          </w:r>
          <w:r>
            <w:rPr>
              <w:rFonts w:cs="Arial"/>
              <w:color w:val="000000"/>
              <w:sz w:val="16"/>
              <w:szCs w:val="16"/>
            </w:rPr>
            <w:t xml:space="preserve"> Fax</w:t>
          </w:r>
        </w:p>
      </w:tc>
      <w:tc>
        <w:tcPr>
          <w:tcW w:w="3564" w:type="dxa"/>
        </w:tcPr>
        <w:p w:rsidR="00413F8F" w:rsidRDefault="00413F8F">
          <w:pPr>
            <w:pStyle w:val="Header"/>
            <w:jc w:val="center"/>
            <w:rPr>
              <w:rFonts w:ascii="Helvetica" w:hAnsi="Helvetica"/>
              <w:sz w:val="20"/>
            </w:rPr>
          </w:pPr>
        </w:p>
      </w:tc>
    </w:tr>
  </w:tbl>
  <w:p w:rsidR="00413F8F" w:rsidRDefault="00413F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84A4B"/>
    <w:multiLevelType w:val="hybridMultilevel"/>
    <w:tmpl w:val="A41A1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64268D"/>
    <w:multiLevelType w:val="hybridMultilevel"/>
    <w:tmpl w:val="91CE02C2"/>
    <w:lvl w:ilvl="0" w:tplc="503A189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E96D92"/>
    <w:multiLevelType w:val="hybridMultilevel"/>
    <w:tmpl w:val="6A90702C"/>
    <w:lvl w:ilvl="0" w:tplc="8DEAF62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67CAD"/>
    <w:multiLevelType w:val="hybridMultilevel"/>
    <w:tmpl w:val="D348264C"/>
    <w:lvl w:ilvl="0" w:tplc="BF78DC30">
      <w:numFmt w:val="bullet"/>
      <w:lvlText w:val=""/>
      <w:lvlJc w:val="left"/>
      <w:pPr>
        <w:tabs>
          <w:tab w:val="num" w:pos="840"/>
        </w:tabs>
        <w:ind w:left="840" w:hanging="48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212F1E"/>
    <w:multiLevelType w:val="hybridMultilevel"/>
    <w:tmpl w:val="2C729014"/>
    <w:lvl w:ilvl="0" w:tplc="80D6378A"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3F3094"/>
    <w:multiLevelType w:val="hybridMultilevel"/>
    <w:tmpl w:val="91CE02C2"/>
    <w:lvl w:ilvl="0" w:tplc="503A189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C357B"/>
    <w:rsid w:val="0001470B"/>
    <w:rsid w:val="000343F1"/>
    <w:rsid w:val="000B5842"/>
    <w:rsid w:val="000D39EF"/>
    <w:rsid w:val="000E3750"/>
    <w:rsid w:val="000E644A"/>
    <w:rsid w:val="000F553D"/>
    <w:rsid w:val="00103BC7"/>
    <w:rsid w:val="00122BED"/>
    <w:rsid w:val="001458D0"/>
    <w:rsid w:val="00166DD1"/>
    <w:rsid w:val="00167919"/>
    <w:rsid w:val="00182380"/>
    <w:rsid w:val="00183360"/>
    <w:rsid w:val="00196728"/>
    <w:rsid w:val="001B0F5A"/>
    <w:rsid w:val="001B29D2"/>
    <w:rsid w:val="001C07BC"/>
    <w:rsid w:val="001C7663"/>
    <w:rsid w:val="001D1ED3"/>
    <w:rsid w:val="001D5111"/>
    <w:rsid w:val="001D687B"/>
    <w:rsid w:val="0020600C"/>
    <w:rsid w:val="00235D09"/>
    <w:rsid w:val="002457CD"/>
    <w:rsid w:val="00254626"/>
    <w:rsid w:val="00273FF1"/>
    <w:rsid w:val="002C5035"/>
    <w:rsid w:val="002D6910"/>
    <w:rsid w:val="002E51DA"/>
    <w:rsid w:val="002F075A"/>
    <w:rsid w:val="003106D3"/>
    <w:rsid w:val="0035012F"/>
    <w:rsid w:val="0035224C"/>
    <w:rsid w:val="0035304F"/>
    <w:rsid w:val="00365E0F"/>
    <w:rsid w:val="00384427"/>
    <w:rsid w:val="00385C4D"/>
    <w:rsid w:val="00394B5C"/>
    <w:rsid w:val="0039721A"/>
    <w:rsid w:val="00397A12"/>
    <w:rsid w:val="003B6857"/>
    <w:rsid w:val="003C6253"/>
    <w:rsid w:val="003D07DD"/>
    <w:rsid w:val="00400174"/>
    <w:rsid w:val="00413F8F"/>
    <w:rsid w:val="00417B96"/>
    <w:rsid w:val="00417C59"/>
    <w:rsid w:val="00422A37"/>
    <w:rsid w:val="004375B5"/>
    <w:rsid w:val="00454D27"/>
    <w:rsid w:val="004666FE"/>
    <w:rsid w:val="00476421"/>
    <w:rsid w:val="004920B0"/>
    <w:rsid w:val="004A2926"/>
    <w:rsid w:val="004A5C0A"/>
    <w:rsid w:val="004A623A"/>
    <w:rsid w:val="004A6867"/>
    <w:rsid w:val="004C7959"/>
    <w:rsid w:val="004D7EFB"/>
    <w:rsid w:val="004E42FF"/>
    <w:rsid w:val="004F30D9"/>
    <w:rsid w:val="005034CF"/>
    <w:rsid w:val="00507E47"/>
    <w:rsid w:val="005154B2"/>
    <w:rsid w:val="00525D4B"/>
    <w:rsid w:val="0053067C"/>
    <w:rsid w:val="00533576"/>
    <w:rsid w:val="00542126"/>
    <w:rsid w:val="005437A4"/>
    <w:rsid w:val="00564AF5"/>
    <w:rsid w:val="005725BE"/>
    <w:rsid w:val="005731D7"/>
    <w:rsid w:val="0057419E"/>
    <w:rsid w:val="00574405"/>
    <w:rsid w:val="005760EC"/>
    <w:rsid w:val="005770D6"/>
    <w:rsid w:val="005862E2"/>
    <w:rsid w:val="005B4F2B"/>
    <w:rsid w:val="005B71CC"/>
    <w:rsid w:val="005D4484"/>
    <w:rsid w:val="005E7C54"/>
    <w:rsid w:val="00615B09"/>
    <w:rsid w:val="006173DD"/>
    <w:rsid w:val="00622A33"/>
    <w:rsid w:val="00636B7C"/>
    <w:rsid w:val="006641FF"/>
    <w:rsid w:val="00665385"/>
    <w:rsid w:val="006B3D78"/>
    <w:rsid w:val="006D5E7E"/>
    <w:rsid w:val="006D7517"/>
    <w:rsid w:val="007002CC"/>
    <w:rsid w:val="00722A00"/>
    <w:rsid w:val="0073549E"/>
    <w:rsid w:val="00740A3A"/>
    <w:rsid w:val="007452F7"/>
    <w:rsid w:val="0075064E"/>
    <w:rsid w:val="00761E51"/>
    <w:rsid w:val="007C0F89"/>
    <w:rsid w:val="007C1ED4"/>
    <w:rsid w:val="007C6E0A"/>
    <w:rsid w:val="007D005A"/>
    <w:rsid w:val="007D678C"/>
    <w:rsid w:val="007E14A0"/>
    <w:rsid w:val="00817E4E"/>
    <w:rsid w:val="00821306"/>
    <w:rsid w:val="008251A9"/>
    <w:rsid w:val="00846BF6"/>
    <w:rsid w:val="00850147"/>
    <w:rsid w:val="00870C51"/>
    <w:rsid w:val="008A596C"/>
    <w:rsid w:val="008B6952"/>
    <w:rsid w:val="00905A8C"/>
    <w:rsid w:val="00912242"/>
    <w:rsid w:val="00912FAF"/>
    <w:rsid w:val="00916D0B"/>
    <w:rsid w:val="00927628"/>
    <w:rsid w:val="00933FA3"/>
    <w:rsid w:val="00944505"/>
    <w:rsid w:val="009472D6"/>
    <w:rsid w:val="009514EA"/>
    <w:rsid w:val="00980956"/>
    <w:rsid w:val="009A0259"/>
    <w:rsid w:val="009A6B87"/>
    <w:rsid w:val="009B7714"/>
    <w:rsid w:val="009C79BA"/>
    <w:rsid w:val="009F2031"/>
    <w:rsid w:val="00A0229A"/>
    <w:rsid w:val="00A05283"/>
    <w:rsid w:val="00A2377F"/>
    <w:rsid w:val="00A312A6"/>
    <w:rsid w:val="00A6559E"/>
    <w:rsid w:val="00A759AA"/>
    <w:rsid w:val="00A840CF"/>
    <w:rsid w:val="00A84F2B"/>
    <w:rsid w:val="00A85910"/>
    <w:rsid w:val="00A86A85"/>
    <w:rsid w:val="00A91B13"/>
    <w:rsid w:val="00A9215A"/>
    <w:rsid w:val="00AB089A"/>
    <w:rsid w:val="00AD157D"/>
    <w:rsid w:val="00AD3238"/>
    <w:rsid w:val="00AE0396"/>
    <w:rsid w:val="00AE27CB"/>
    <w:rsid w:val="00B245B8"/>
    <w:rsid w:val="00B33C6E"/>
    <w:rsid w:val="00B43F2D"/>
    <w:rsid w:val="00B450B8"/>
    <w:rsid w:val="00B546FE"/>
    <w:rsid w:val="00B606D5"/>
    <w:rsid w:val="00B73ED6"/>
    <w:rsid w:val="00B81A74"/>
    <w:rsid w:val="00B84C33"/>
    <w:rsid w:val="00B9002E"/>
    <w:rsid w:val="00BA52D6"/>
    <w:rsid w:val="00BC4C9B"/>
    <w:rsid w:val="00BD42F2"/>
    <w:rsid w:val="00BE36B9"/>
    <w:rsid w:val="00BF15F8"/>
    <w:rsid w:val="00BF1B5D"/>
    <w:rsid w:val="00BF5B42"/>
    <w:rsid w:val="00BF7565"/>
    <w:rsid w:val="00C04F7B"/>
    <w:rsid w:val="00C248B1"/>
    <w:rsid w:val="00C41BC7"/>
    <w:rsid w:val="00C46C99"/>
    <w:rsid w:val="00C576BA"/>
    <w:rsid w:val="00C63BC3"/>
    <w:rsid w:val="00C76F85"/>
    <w:rsid w:val="00C80267"/>
    <w:rsid w:val="00C96ED1"/>
    <w:rsid w:val="00CA3D20"/>
    <w:rsid w:val="00CB4C9E"/>
    <w:rsid w:val="00CB58FB"/>
    <w:rsid w:val="00CC2976"/>
    <w:rsid w:val="00CC357B"/>
    <w:rsid w:val="00CD2BED"/>
    <w:rsid w:val="00CD2E42"/>
    <w:rsid w:val="00CE62D2"/>
    <w:rsid w:val="00D004F3"/>
    <w:rsid w:val="00D13C32"/>
    <w:rsid w:val="00D50D1A"/>
    <w:rsid w:val="00D528EE"/>
    <w:rsid w:val="00D539D9"/>
    <w:rsid w:val="00D87FB9"/>
    <w:rsid w:val="00D91E53"/>
    <w:rsid w:val="00D9503E"/>
    <w:rsid w:val="00DD5B04"/>
    <w:rsid w:val="00DE0ABA"/>
    <w:rsid w:val="00E03AA6"/>
    <w:rsid w:val="00E060F6"/>
    <w:rsid w:val="00E13A6A"/>
    <w:rsid w:val="00E16854"/>
    <w:rsid w:val="00E25DE8"/>
    <w:rsid w:val="00E53B91"/>
    <w:rsid w:val="00E75FD1"/>
    <w:rsid w:val="00E82BF5"/>
    <w:rsid w:val="00EA2D4A"/>
    <w:rsid w:val="00EA4A65"/>
    <w:rsid w:val="00EA767D"/>
    <w:rsid w:val="00EB2DE5"/>
    <w:rsid w:val="00EB344B"/>
    <w:rsid w:val="00EC331E"/>
    <w:rsid w:val="00EC3536"/>
    <w:rsid w:val="00ED121C"/>
    <w:rsid w:val="00ED233B"/>
    <w:rsid w:val="00F023DA"/>
    <w:rsid w:val="00F07F84"/>
    <w:rsid w:val="00F1441B"/>
    <w:rsid w:val="00F3340E"/>
    <w:rsid w:val="00F34BF0"/>
    <w:rsid w:val="00F363D4"/>
    <w:rsid w:val="00F456BA"/>
    <w:rsid w:val="00F70E63"/>
    <w:rsid w:val="00FA3D70"/>
    <w:rsid w:val="00FD6211"/>
    <w:rsid w:val="00FE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BF6"/>
    <w:rPr>
      <w:sz w:val="24"/>
      <w:szCs w:val="24"/>
    </w:rPr>
  </w:style>
  <w:style w:type="paragraph" w:styleId="Heading1">
    <w:name w:val="heading 1"/>
    <w:basedOn w:val="Normal"/>
    <w:next w:val="Normal"/>
    <w:qFormat/>
    <w:rsid w:val="00846BF6"/>
    <w:pPr>
      <w:keepNext/>
      <w:outlineLvl w:val="0"/>
    </w:pPr>
    <w:rPr>
      <w:sz w:val="72"/>
    </w:rPr>
  </w:style>
  <w:style w:type="paragraph" w:styleId="Heading2">
    <w:name w:val="heading 2"/>
    <w:basedOn w:val="Normal"/>
    <w:next w:val="Normal"/>
    <w:qFormat/>
    <w:rsid w:val="00846BF6"/>
    <w:pPr>
      <w:keepNext/>
      <w:jc w:val="right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46BF6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46BF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46BF6"/>
    <w:pPr>
      <w:keepNext/>
      <w:framePr w:hSpace="180" w:wrap="around" w:vAnchor="page" w:hAnchor="margin" w:xAlign="center" w:y="1693"/>
      <w:widowControl w:val="0"/>
      <w:ind w:left="-9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46BF6"/>
    <w:pPr>
      <w:keepNext/>
      <w:outlineLvl w:val="5"/>
    </w:pPr>
    <w:rPr>
      <w:outline/>
      <w:color w:val="FF0000"/>
      <w:sz w:val="32"/>
    </w:rPr>
  </w:style>
  <w:style w:type="paragraph" w:styleId="Heading7">
    <w:name w:val="heading 7"/>
    <w:basedOn w:val="Normal"/>
    <w:next w:val="Normal"/>
    <w:qFormat/>
    <w:rsid w:val="00846BF6"/>
    <w:pPr>
      <w:keepNext/>
      <w:jc w:val="center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846BF6"/>
    <w:pPr>
      <w:keepNext/>
      <w:widowControl w:val="0"/>
      <w:ind w:left="180"/>
      <w:outlineLvl w:val="7"/>
    </w:pPr>
    <w:rPr>
      <w:b/>
      <w:bCs/>
      <w:iCs/>
      <w:snapToGrid w:val="0"/>
      <w:sz w:val="20"/>
      <w:szCs w:val="20"/>
    </w:rPr>
  </w:style>
  <w:style w:type="paragraph" w:styleId="Heading9">
    <w:name w:val="heading 9"/>
    <w:basedOn w:val="Normal"/>
    <w:next w:val="Normal"/>
    <w:qFormat/>
    <w:rsid w:val="00846BF6"/>
    <w:pPr>
      <w:keepNext/>
      <w:widowControl w:val="0"/>
      <w:ind w:left="144"/>
      <w:outlineLvl w:val="8"/>
    </w:pPr>
    <w:rPr>
      <w:b/>
      <w:bCs/>
      <w:iCs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6B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6B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6BF6"/>
  </w:style>
  <w:style w:type="paragraph" w:styleId="Title">
    <w:name w:val="Title"/>
    <w:basedOn w:val="Normal"/>
    <w:qFormat/>
    <w:rsid w:val="00846BF6"/>
    <w:pPr>
      <w:jc w:val="center"/>
    </w:pPr>
    <w:rPr>
      <w:sz w:val="28"/>
    </w:rPr>
  </w:style>
  <w:style w:type="paragraph" w:customStyle="1" w:styleId="xl25">
    <w:name w:val="xl25"/>
    <w:basedOn w:val="Normal"/>
    <w:rsid w:val="00846BF6"/>
    <w:pPr>
      <w:spacing w:before="100" w:beforeAutospacing="1" w:after="100" w:afterAutospacing="1"/>
    </w:pPr>
  </w:style>
  <w:style w:type="character" w:styleId="Hyperlink">
    <w:name w:val="Hyperlink"/>
    <w:rsid w:val="00846BF6"/>
    <w:rPr>
      <w:color w:val="0000FF"/>
      <w:u w:val="single"/>
    </w:rPr>
  </w:style>
  <w:style w:type="paragraph" w:styleId="BodyText">
    <w:name w:val="Body Text"/>
    <w:basedOn w:val="Normal"/>
    <w:rsid w:val="00846BF6"/>
    <w:rPr>
      <w:rFonts w:ascii="Helvetica" w:hAnsi="Helvetica"/>
      <w:sz w:val="22"/>
    </w:rPr>
  </w:style>
  <w:style w:type="paragraph" w:styleId="Caption">
    <w:name w:val="caption"/>
    <w:basedOn w:val="Normal"/>
    <w:next w:val="Normal"/>
    <w:qFormat/>
    <w:rsid w:val="00846BF6"/>
    <w:pPr>
      <w:jc w:val="center"/>
    </w:pPr>
    <w:rPr>
      <w:rFonts w:ascii="Helvetica" w:hAnsi="Helvetica"/>
      <w:b/>
      <w:bCs/>
      <w:sz w:val="20"/>
    </w:rPr>
  </w:style>
  <w:style w:type="paragraph" w:styleId="BodyText2">
    <w:name w:val="Body Text 2"/>
    <w:basedOn w:val="Normal"/>
    <w:rsid w:val="00846BF6"/>
    <w:rPr>
      <w:rFonts w:ascii="Helvetica" w:hAnsi="Helvetica"/>
      <w:sz w:val="20"/>
    </w:rPr>
  </w:style>
  <w:style w:type="paragraph" w:styleId="BodyText3">
    <w:name w:val="Body Text 3"/>
    <w:basedOn w:val="Normal"/>
    <w:rsid w:val="00846BF6"/>
    <w:pPr>
      <w:jc w:val="center"/>
    </w:pPr>
    <w:rPr>
      <w:rFonts w:ascii="Helvetica" w:hAnsi="Helvetica"/>
      <w:sz w:val="20"/>
    </w:rPr>
  </w:style>
  <w:style w:type="paragraph" w:styleId="PlainText">
    <w:name w:val="Plain Text"/>
    <w:basedOn w:val="Normal"/>
    <w:rsid w:val="00846BF6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CC357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D2E42"/>
    <w:rPr>
      <w:sz w:val="16"/>
      <w:szCs w:val="16"/>
    </w:rPr>
  </w:style>
  <w:style w:type="paragraph" w:styleId="CommentText">
    <w:name w:val="annotation text"/>
    <w:basedOn w:val="Normal"/>
    <w:semiHidden/>
    <w:rsid w:val="00CD2E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2E42"/>
    <w:rPr>
      <w:b/>
      <w:bCs/>
    </w:rPr>
  </w:style>
  <w:style w:type="table" w:styleId="TableGrid">
    <w:name w:val="Table Grid"/>
    <w:basedOn w:val="TableNormal"/>
    <w:rsid w:val="00C576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umns1">
    <w:name w:val="Table Columns 1"/>
    <w:basedOn w:val="TableNormal"/>
    <w:rsid w:val="00C576B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576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576B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576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rsid w:val="005B4F2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4F2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61E5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3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6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5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5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8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5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0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1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8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4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3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6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84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5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8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5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0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0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96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5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2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9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8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1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6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6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1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33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8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4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63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4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9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6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0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7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3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4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1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7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6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2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9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7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2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7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46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2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0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6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9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2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3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7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5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4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6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7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3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5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6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4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5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9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4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3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0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4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14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4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0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4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2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4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4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2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01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6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5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5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3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1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7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0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5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6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8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6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74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13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9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0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4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6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7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2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5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6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8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1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4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4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9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5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6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7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6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7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1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94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5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7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0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7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1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8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7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49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6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98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4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16ADE-5266-44C7-84B8-AACF0FDA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10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WSU</Company>
  <LinksUpToDate>false</LinksUpToDate>
  <CharactersWithSpaces>11707</CharactersWithSpaces>
  <SharedDoc>false</SharedDoc>
  <HLinks>
    <vt:vector size="6" baseType="variant"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http://digilentinc.com/Data/Products/PMOD-GPS/PmodGPS_rm.pdf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subject/>
  <dc:creator>EECS</dc:creator>
  <cp:keywords/>
  <dc:description/>
  <cp:lastModifiedBy>slowe</cp:lastModifiedBy>
  <cp:revision>1</cp:revision>
  <cp:lastPrinted>2014-07-31T19:44:00Z</cp:lastPrinted>
  <dcterms:created xsi:type="dcterms:W3CDTF">2014-09-26T22:11:00Z</dcterms:created>
  <dcterms:modified xsi:type="dcterms:W3CDTF">2014-10-14T18:28:00Z</dcterms:modified>
</cp:coreProperties>
</file>